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AC" w:rsidRPr="006D41A5" w:rsidRDefault="00F554AC" w:rsidP="00F554AC">
      <w:pPr>
        <w:jc w:val="center"/>
      </w:pPr>
      <w:r>
        <w:rPr>
          <w:noProof/>
          <w:sz w:val="32"/>
        </w:rPr>
        <w:drawing>
          <wp:inline distT="0" distB="0" distL="0" distR="0" wp14:anchorId="4EBC17D9" wp14:editId="20EBD1CD">
            <wp:extent cx="3619500" cy="1266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AC" w:rsidRDefault="00F554AC" w:rsidP="00F554AC"/>
    <w:p w:rsidR="00F554AC" w:rsidRPr="00A64DD5" w:rsidRDefault="00F554AC" w:rsidP="00F554AC"/>
    <w:tbl>
      <w:tblPr>
        <w:tblW w:w="9469" w:type="dxa"/>
        <w:jc w:val="center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168"/>
        <w:gridCol w:w="851"/>
        <w:gridCol w:w="4450"/>
      </w:tblGrid>
      <w:tr w:rsidR="00F554AC" w:rsidRPr="00AB3368" w:rsidTr="0086717D">
        <w:trPr>
          <w:trHeight w:val="184"/>
          <w:jc w:val="center"/>
        </w:trPr>
        <w:tc>
          <w:tcPr>
            <w:tcW w:w="4168" w:type="dxa"/>
          </w:tcPr>
          <w:p w:rsidR="00F554AC" w:rsidRPr="00CB2C9B" w:rsidRDefault="00F554AC" w:rsidP="0086717D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F554AC" w:rsidRPr="00CB2C9B" w:rsidRDefault="00F554AC" w:rsidP="0086717D">
            <w:pPr>
              <w:rPr>
                <w:b/>
                <w:bCs/>
                <w:lang w:val="en-US"/>
              </w:rPr>
            </w:pPr>
          </w:p>
        </w:tc>
        <w:tc>
          <w:tcPr>
            <w:tcW w:w="4450" w:type="dxa"/>
          </w:tcPr>
          <w:p w:rsidR="00F554AC" w:rsidRPr="00B7323B" w:rsidRDefault="00F554AC" w:rsidP="0086717D">
            <w:pPr>
              <w:rPr>
                <w:b/>
                <w:bCs/>
              </w:rPr>
            </w:pPr>
            <w:r>
              <w:rPr>
                <w:b/>
                <w:bCs/>
              </w:rPr>
              <w:t>УТВЕРЖДАЮ</w:t>
            </w:r>
          </w:p>
        </w:tc>
      </w:tr>
      <w:tr w:rsidR="00F554AC" w:rsidRPr="00AB3368" w:rsidTr="0086717D">
        <w:trPr>
          <w:trHeight w:val="2060"/>
          <w:jc w:val="center"/>
        </w:trPr>
        <w:tc>
          <w:tcPr>
            <w:tcW w:w="4168" w:type="dxa"/>
          </w:tcPr>
          <w:p w:rsidR="00F554AC" w:rsidRPr="00A537C3" w:rsidRDefault="00F554AC" w:rsidP="0086717D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F554AC" w:rsidRPr="00A537C3" w:rsidRDefault="00F554AC" w:rsidP="0086717D">
            <w:pPr>
              <w:rPr>
                <w:b/>
                <w:bCs/>
              </w:rPr>
            </w:pPr>
          </w:p>
        </w:tc>
        <w:tc>
          <w:tcPr>
            <w:tcW w:w="4450" w:type="dxa"/>
          </w:tcPr>
          <w:p w:rsidR="00F554AC" w:rsidRPr="00334CC1" w:rsidRDefault="00334CC1" w:rsidP="0086717D">
            <w:pPr>
              <w:pStyle w:val="affa"/>
              <w:rPr>
                <w:rFonts w:ascii="Times New Roman" w:eastAsia="Calibri" w:hAnsi="Times New Roman"/>
                <w:b/>
                <w:szCs w:val="24"/>
              </w:rPr>
            </w:pPr>
            <w:r>
              <w:rPr>
                <w:rFonts w:ascii="Times New Roman" w:eastAsia="Calibri" w:hAnsi="Times New Roman"/>
                <w:b/>
                <w:szCs w:val="24"/>
              </w:rPr>
              <w:t>Главный инженер</w:t>
            </w:r>
          </w:p>
          <w:p w:rsidR="00F554AC" w:rsidRDefault="00F554AC" w:rsidP="0086717D">
            <w:pPr>
              <w:rPr>
                <w:b/>
              </w:rPr>
            </w:pPr>
            <w:r>
              <w:rPr>
                <w:b/>
              </w:rPr>
              <w:t>ООО «РН-Комсомольский НПЗ»</w:t>
            </w:r>
          </w:p>
          <w:p w:rsidR="00F554AC" w:rsidRPr="002D450B" w:rsidRDefault="00F554AC" w:rsidP="0086717D">
            <w:pPr>
              <w:pStyle w:val="affa"/>
              <w:rPr>
                <w:rFonts w:ascii="Times New Roman" w:eastAsia="Calibri" w:hAnsi="Times New Roman"/>
                <w:b/>
                <w:szCs w:val="24"/>
              </w:rPr>
            </w:pPr>
          </w:p>
          <w:p w:rsidR="00F554AC" w:rsidRPr="002D450B" w:rsidRDefault="00F554AC" w:rsidP="0086717D">
            <w:pPr>
              <w:pStyle w:val="affa"/>
              <w:spacing w:before="120"/>
              <w:rPr>
                <w:rFonts w:ascii="Times New Roman" w:eastAsia="Calibri" w:hAnsi="Times New Roman"/>
                <w:b/>
                <w:szCs w:val="24"/>
              </w:rPr>
            </w:pPr>
            <w:r w:rsidRPr="002D450B">
              <w:rPr>
                <w:rFonts w:ascii="Times New Roman" w:eastAsia="Calibri" w:hAnsi="Times New Roman"/>
                <w:b/>
                <w:szCs w:val="24"/>
              </w:rPr>
              <w:t xml:space="preserve">_________________ </w:t>
            </w:r>
            <w:r>
              <w:rPr>
                <w:rFonts w:ascii="Times New Roman" w:eastAsia="Calibri" w:hAnsi="Times New Roman"/>
                <w:b/>
                <w:szCs w:val="24"/>
              </w:rPr>
              <w:t>В.Э. Штеба</w:t>
            </w:r>
          </w:p>
          <w:p w:rsidR="00F554AC" w:rsidRDefault="00F554AC" w:rsidP="0086717D">
            <w:pPr>
              <w:jc w:val="both"/>
              <w:rPr>
                <w:b/>
              </w:rPr>
            </w:pPr>
          </w:p>
          <w:p w:rsidR="00F554AC" w:rsidRDefault="00F554AC" w:rsidP="0086717D">
            <w:pPr>
              <w:jc w:val="both"/>
              <w:rPr>
                <w:b/>
              </w:rPr>
            </w:pPr>
          </w:p>
          <w:p w:rsidR="00F554AC" w:rsidRPr="00981A3A" w:rsidRDefault="00F554AC" w:rsidP="0086717D">
            <w:pPr>
              <w:pStyle w:val="a7"/>
              <w:jc w:val="both"/>
              <w:rPr>
                <w:b/>
              </w:rPr>
            </w:pPr>
          </w:p>
          <w:p w:rsidR="00F554AC" w:rsidRPr="00981A3A" w:rsidRDefault="00F554AC" w:rsidP="0086717D">
            <w:pPr>
              <w:pStyle w:val="a7"/>
              <w:rPr>
                <w:b/>
              </w:rPr>
            </w:pPr>
          </w:p>
          <w:p w:rsidR="00F554AC" w:rsidRPr="00234609" w:rsidRDefault="00F554AC" w:rsidP="0086717D">
            <w:pPr>
              <w:rPr>
                <w:b/>
                <w:bCs/>
              </w:rPr>
            </w:pPr>
          </w:p>
        </w:tc>
      </w:tr>
    </w:tbl>
    <w:p w:rsidR="00F554AC" w:rsidRDefault="00F554AC" w:rsidP="00F554AC"/>
    <w:p w:rsidR="00F554AC" w:rsidRDefault="00F554AC" w:rsidP="00F554AC"/>
    <w:p w:rsidR="00F554AC" w:rsidRPr="00D15F70" w:rsidRDefault="00F554AC" w:rsidP="00F554AC">
      <w:pPr>
        <w:jc w:val="center"/>
        <w:rPr>
          <w:b/>
        </w:rPr>
      </w:pPr>
    </w:p>
    <w:tbl>
      <w:tblPr>
        <w:tblW w:w="9819" w:type="dxa"/>
        <w:jc w:val="center"/>
        <w:tblLook w:val="04A0" w:firstRow="1" w:lastRow="0" w:firstColumn="1" w:lastColumn="0" w:noHBand="0" w:noVBand="1"/>
      </w:tblPr>
      <w:tblGrid>
        <w:gridCol w:w="9819"/>
      </w:tblGrid>
      <w:tr w:rsidR="00F554AC" w:rsidTr="0086717D">
        <w:trPr>
          <w:cantSplit/>
          <w:trHeight w:val="1440"/>
          <w:jc w:val="center"/>
        </w:trPr>
        <w:tc>
          <w:tcPr>
            <w:tcW w:w="9819" w:type="dxa"/>
            <w:vMerge w:val="restart"/>
          </w:tcPr>
          <w:p w:rsidR="00F554AC" w:rsidRDefault="00F554AC" w:rsidP="0086717D">
            <w:pPr>
              <w:pStyle w:val="S0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7CFC98" wp14:editId="1EF3438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30249</wp:posOffset>
                      </wp:positionV>
                      <wp:extent cx="6070600" cy="2292824"/>
                      <wp:effectExtent l="0" t="0" r="0" b="12700"/>
                      <wp:wrapNone/>
                      <wp:docPr id="7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70600" cy="2292824"/>
                                <a:chOff x="1453" y="6050"/>
                                <a:chExt cx="9560" cy="2059"/>
                              </a:xfrm>
                            </wpg:grpSpPr>
                            <wpg:grpSp>
                              <wpg:cNvPr id="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22" y="6050"/>
                                  <a:ext cx="8291" cy="1093"/>
                                  <a:chOff x="2806" y="8716"/>
                                  <a:chExt cx="8291" cy="649"/>
                                </a:xfrm>
                              </wpg:grpSpPr>
                              <wps:wsp>
                                <wps:cNvPr id="9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06" y="8866"/>
                                    <a:ext cx="7632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2AF8" w:rsidRDefault="00B12AF8" w:rsidP="00F554AC">
                                      <w:pPr>
                                        <w:jc w:val="right"/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b/>
                                          <w:sz w:val="36"/>
                                          <w:szCs w:val="36"/>
                                        </w:rPr>
                                        <w:t>ТЕХНИЧЕСКОЕ ЗАДАНИЕ</w:t>
                                      </w:r>
                                      <w:r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  <w:p w:rsidR="00B12AF8" w:rsidRPr="00DA56C3" w:rsidRDefault="00B12AF8" w:rsidP="00F554AC">
                                      <w:pPr>
                                        <w:jc w:val="right"/>
                                        <w:rPr>
                                          <w:rStyle w:val="aff"/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Style w:val="aff"/>
                                          <w:rFonts w:cs="Arial"/>
                                        </w:rPr>
                                        <w:t>н</w:t>
                                      </w:r>
                                      <w:r w:rsidRPr="00DA56C3">
                                        <w:rPr>
                                          <w:rStyle w:val="aff"/>
                                          <w:rFonts w:cs="Arial"/>
                                        </w:rPr>
                                        <w:t>а выполнение работ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131" y="8716"/>
                                    <a:ext cx="4871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DD20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Arc 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0586" y="8717"/>
                                    <a:ext cx="511" cy="648"/>
                                  </a:xfrm>
                                  <a:custGeom>
                                    <a:avLst/>
                                    <a:gdLst>
                                      <a:gd name="T0" fmla="*/ 97 w 21496"/>
                                      <a:gd name="T1" fmla="*/ 0 h 21209"/>
                                      <a:gd name="T2" fmla="*/ 511 w 21496"/>
                                      <a:gd name="T3" fmla="*/ 583 h 21209"/>
                                      <a:gd name="T4" fmla="*/ 0 w 21496"/>
                                      <a:gd name="T5" fmla="*/ 648 h 21209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496" h="21209" fill="none" extrusionOk="0">
                                        <a:moveTo>
                                          <a:pt x="4090" y="-1"/>
                                        </a:moveTo>
                                        <a:cubicBezTo>
                                          <a:pt x="13477" y="1810"/>
                                          <a:pt x="20558" y="9576"/>
                                          <a:pt x="21495" y="19091"/>
                                        </a:cubicBezTo>
                                      </a:path>
                                      <a:path w="21496" h="21209" stroke="0" extrusionOk="0">
                                        <a:moveTo>
                                          <a:pt x="4090" y="-1"/>
                                        </a:moveTo>
                                        <a:cubicBezTo>
                                          <a:pt x="13477" y="1810"/>
                                          <a:pt x="20558" y="9576"/>
                                          <a:pt x="21495" y="19091"/>
                                        </a:cubicBezTo>
                                        <a:lnTo>
                                          <a:pt x="0" y="21209"/>
                                        </a:lnTo>
                                        <a:lnTo>
                                          <a:pt x="4090" y="-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FDD20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179" y="9302"/>
                                    <a:ext cx="140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DD20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3" y="6967"/>
                                  <a:ext cx="9465" cy="1142"/>
                                  <a:chOff x="1578" y="9249"/>
                                  <a:chExt cx="9465" cy="788"/>
                                </a:xfrm>
                              </wpg:grpSpPr>
                              <wps:wsp>
                                <wps:cNvPr id="14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578" y="10023"/>
                                    <a:ext cx="474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FDD20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78" y="9249"/>
                                    <a:ext cx="7847" cy="788"/>
                                  </a:xfrm>
                                  <a:custGeom>
                                    <a:avLst/>
                                    <a:gdLst>
                                      <a:gd name="T0" fmla="*/ 0 w 9278"/>
                                      <a:gd name="T1" fmla="*/ 788 h 401"/>
                                      <a:gd name="T2" fmla="*/ 546 w 9278"/>
                                      <a:gd name="T3" fmla="*/ 126 h 401"/>
                                      <a:gd name="T4" fmla="*/ 2538 w 9278"/>
                                      <a:gd name="T5" fmla="*/ 37 h 401"/>
                                      <a:gd name="T6" fmla="*/ 7847 w 9278"/>
                                      <a:gd name="T7" fmla="*/ 49 h 40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9278" h="401">
                                        <a:moveTo>
                                          <a:pt x="0" y="401"/>
                                        </a:moveTo>
                                        <a:cubicBezTo>
                                          <a:pt x="72" y="264"/>
                                          <a:pt x="146" y="128"/>
                                          <a:pt x="646" y="64"/>
                                        </a:cubicBezTo>
                                        <a:cubicBezTo>
                                          <a:pt x="1145" y="0"/>
                                          <a:pt x="1562" y="26"/>
                                          <a:pt x="3001" y="19"/>
                                        </a:cubicBezTo>
                                        <a:cubicBezTo>
                                          <a:pt x="4440" y="12"/>
                                          <a:pt x="7970" y="24"/>
                                          <a:pt x="9278" y="2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FDD20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65" y="9249"/>
                                    <a:ext cx="8578" cy="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2AF8" w:rsidRDefault="00B12AF8" w:rsidP="00F554AC">
                                      <w:pPr>
                                        <w:spacing w:before="240"/>
                                        <w:ind w:firstLine="708"/>
                                        <w:jc w:val="both"/>
                                        <w:rPr>
                                          <w:rStyle w:val="aff"/>
                                          <w:rFonts w:cs="Arial"/>
                                          <w:lang w:val="en-US"/>
                                        </w:rPr>
                                      </w:pPr>
                                    </w:p>
                                    <w:p w:rsidR="00B12AF8" w:rsidRPr="00913906" w:rsidRDefault="00585E70" w:rsidP="00B12AF8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</w:rPr>
                                        <w:t xml:space="preserve">ИНТЕГРАЦИЯ </w:t>
                                      </w:r>
                                      <w:r w:rsidRPr="008F64F9"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</w:rPr>
                                        <w:t xml:space="preserve">ИС «Галактика ERP»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</w:rPr>
                                        <w:t xml:space="preserve">и ПО </w:t>
                                      </w:r>
                                      <w:r w:rsidRPr="00585E70"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</w:rPr>
                                        <w:t>«ARSCIS»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caps/>
                                        </w:rPr>
                                        <w:t xml:space="preserve"> </w:t>
                                      </w:r>
                                    </w:p>
                                    <w:p w:rsidR="00B12AF8" w:rsidRPr="00DA56C3" w:rsidRDefault="00B12AF8" w:rsidP="00F554AC">
                                      <w:pPr>
                                        <w:spacing w:before="240"/>
                                        <w:ind w:firstLine="708"/>
                                        <w:jc w:val="both"/>
                                        <w:rPr>
                                          <w:rStyle w:val="aff"/>
                                          <w:rFonts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26" style="position:absolute;left:0;text-align:left;margin-left:-3.75pt;margin-top:2.4pt;width:478pt;height:180.55pt;z-index:251659264" coordorigin="1453,6050" coordsize="9560,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">
                      <v:group id="Group 3" o:spid="_x0000_s1027" style="position:absolute;left:2722;top:6050;width:8291;height:1093" coordorigin="2806,8716" coordsize="8291,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8" type="#_x0000_t202" style="position:absolute;left:2806;top:8866;width:7632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B12AF8" w:rsidRDefault="00B12AF8" w:rsidP="00F554AC">
                                <w:pPr>
                                  <w:jc w:val="right"/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ТЕХНИЧЕСКОЕ ЗАДАНИЕ</w:t>
                                </w:r>
                                <w:r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B12AF8" w:rsidRPr="00DA56C3" w:rsidRDefault="00B12AF8" w:rsidP="00F554AC">
                                <w:pPr>
                                  <w:jc w:val="right"/>
                                  <w:rPr>
                                    <w:rStyle w:val="aff"/>
                                    <w:rFonts w:cs="Arial"/>
                                  </w:rPr>
                                </w:pPr>
                                <w:r>
                                  <w:rPr>
                                    <w:rStyle w:val="aff"/>
                                    <w:rFonts w:cs="Arial"/>
                                  </w:rPr>
                                  <w:t>н</w:t>
                                </w:r>
                                <w:r w:rsidRPr="00DA56C3">
                                  <w:rPr>
                                    <w:rStyle w:val="aff"/>
                                    <w:rFonts w:cs="Arial"/>
                                  </w:rPr>
                                  <w:t>а выполнение работ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5" o:spid="_x0000_s1029" type="#_x0000_t32" style="position:absolute;left:6131;top:8716;width:487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eJcYAAADbAAAADwAAAGRycy9kb3ducmV2LnhtbESPT2sCQQzF74V+hyEFb3W2HsSujosW&#10;quJBqG0Fb2En+0d3MtudUddv3xwKvSW8l/d+mWW9a9SVulB7NvAyTEAR597WXBr4+nx/noAKEdli&#10;45kM3ClANn98mGFq/Y0/6LqPpZIQDikaqGJsU61DXpHDMPQtsWiF7xxGWbtS2w5vEu4aPUqSsXZY&#10;szRU2NJbRfl5f3EGXnvcrL8Pi932eC7GS31ajfKfgzGDp34xBRWpj//mv+uNFXyhl19kAD3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EHiXGAAAA2wAAAA8AAAAAAAAA&#10;AAAAAAAAoQIAAGRycy9kb3ducmV2LnhtbFBLBQYAAAAABAAEAPkAAACUAwAAAAA=&#10;" strokecolor="#fdd208" strokeweight="1.5pt"/>
                        <v:shape id="Arc 6" o:spid="_x0000_s1030" style="position:absolute;left:10586;top:8717;width:511;height:648;flip:x;visibility:visible;mso-wrap-style:square;v-text-anchor:top" coordsize="21496,21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FYMIA&#10;AADbAAAADwAAAGRycy9kb3ducmV2LnhtbERPS2vCQBC+F/oflin0pptYEBtdRUTBevFRL96G7JjE&#10;ZGdDdmuiv94VhN7m43vOZNaZSlypcYVlBXE/AkGcWl1wpuD4u+qNQDiPrLGyTApu5GA2fX+bYKJt&#10;y3u6HnwmQgi7BBXk3teJlC7NyaDr25o4cGfbGPQBNpnUDbYh3FRyEEVDabDg0JBjTYuc0vLwZxQM&#10;4supdZvV17rYfaf3LZY/5XCp1OdHNx+D8NT5f/HLvdZhfgz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wVgwgAAANsAAAAPAAAAAAAAAAAAAAAAAJgCAABkcnMvZG93&#10;bnJldi54bWxQSwUGAAAAAAQABAD1AAAAhwMAAAAA&#10;" path="m4090,-1nfc13477,1810,20558,9576,21495,19091em4090,-1nsc13477,1810,20558,9576,21495,19091l,21209,4090,-1xe" filled="f" strokecolor="#fdd208" strokeweight="1.5pt">
                          <v:path arrowok="t" o:extrusionok="f" o:connecttype="custom" o:connectlocs="2,0;12,18;0,20" o:connectangles="0,0,0"/>
                        </v:shape>
                        <v:shape id="AutoShape 7" o:spid="_x0000_s1031" type="#_x0000_t32" style="position:absolute;left:9179;top:9302;width:140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olycQAAADbAAAADwAAAGRycy9kb3ducmV2LnhtbERPS2vCQBC+F/wPywi91Y05hDZ1lVSo&#10;hh6E+oLehuyYpMnOptmtxn/fLQje5uN7zmwxmFacqXe1ZQXTSQSCuLC65lLBfvf+9AzCeWSNrWVS&#10;cCUHi/noYYapthf+pPPWlyKEsEtRQeV9l0rpiooMuontiAN3sr1BH2BfSt3jJYSbVsZRlEiDNYeG&#10;CjtaVlQ021+j4GXAfH04ZpuPr+aUvMnvVVz8HJV6HA/ZKwhPg7+Lb+5ch/kx/P8SD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2iXJxAAAANsAAAAPAAAAAAAAAAAA&#10;AAAAAKECAABkcnMvZG93bnJldi54bWxQSwUGAAAAAAQABAD5AAAAkgMAAAAA&#10;" strokecolor="#fdd208" strokeweight="1.5pt"/>
                      </v:group>
                      <v:group id="Group 8" o:spid="_x0000_s1032" style="position:absolute;left:1453;top:6967;width:9465;height:1142" coordorigin="1578,9249" coordsize="9465,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AutoShape 9" o:spid="_x0000_s1033" type="#_x0000_t32" style="position:absolute;left:1578;top:10023;width:474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8YJsQAAADbAAAADwAAAGRycy9kb3ducmV2LnhtbERPTWvCQBC9F/oflil4qxulhDa6igpW&#10;6UFo2grehuyYRLOzMbtN4r93hUJv83ifM533phItNa60rGA0jEAQZ1aXnCv4/lo/v4JwHlljZZkU&#10;XMnBfPb4MMVE244/qU19LkIIuwQVFN7XiZQuK8igG9qaOHBH2xj0ATa51A12IdxUchxFsTRYcmgo&#10;sKZVQdk5/TUK3nrcbn72i93H4XyMl/L0Ps4ue6UGT/1iAsJT7//Ff+6tDvNf4P5LOE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xgmxAAAANsAAAAPAAAAAAAAAAAA&#10;AAAAAKECAABkcnMvZG93bnJldi54bWxQSwUGAAAAAAQABAD5AAAAkgMAAAAA&#10;" strokecolor="#fdd208" strokeweight="1.5pt"/>
                        <v:shape id="Freeform 10" o:spid="_x0000_s1034" style="position:absolute;left:1578;top:9249;width:7847;height:788;visibility:visible;mso-wrap-style:square;v-text-anchor:top" coordsize="9278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hSfMIA&#10;AADbAAAADwAAAGRycy9kb3ducmV2LnhtbERPTWvCQBC9F/oflil4Kbppa4tEVwmC4K00luJxyI7Z&#10;2OxsyE5N/PduodDbPN7nrDajb9WF+tgENvA0y0ARV8E2XBv4POymC1BRkC22gcnAlSJs1vd3K8xt&#10;GPiDLqXUKoVwzNGAE+lyrWPlyGOchY44cafQe5QE+1rbHocU7lv9nGVv2mPDqcFhR1tH1Xf54w1U&#10;7qyL4ti+zIdt+bU7HeX9cS7GTB7GYglKaJR/8Z97b9P8V/j9JR2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FJ8wgAAANsAAAAPAAAAAAAAAAAAAAAAAJgCAABkcnMvZG93&#10;bnJldi54bWxQSwUGAAAAAAQABAD1AAAAhwMAAAAA&#10;" path="m,401c72,264,146,128,646,64,1145,,1562,26,3001,19v1439,-7,4969,5,6277,6e" filled="f" strokecolor="#fdd208" strokeweight="1.5pt">
                          <v:path arrowok="t" o:connecttype="custom" o:connectlocs="0,1548;462,248;2147,73;6637,96" o:connectangles="0,0,0,0"/>
                        </v:shape>
                        <v:shape id="Text Box 11" o:spid="_x0000_s1035" type="#_x0000_t202" style="position:absolute;left:2465;top:9249;width:8578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  <v:textbox>
                            <w:txbxContent>
                              <w:p w:rsidR="00B12AF8" w:rsidRDefault="00B12AF8" w:rsidP="00F554AC">
                                <w:pPr>
                                  <w:spacing w:before="240"/>
                                  <w:ind w:firstLine="708"/>
                                  <w:jc w:val="both"/>
                                  <w:rPr>
                                    <w:rStyle w:val="aff"/>
                                    <w:rFonts w:cs="Arial"/>
                                    <w:lang w:val="en-US"/>
                                  </w:rPr>
                                </w:pPr>
                              </w:p>
                              <w:p w:rsidR="00B12AF8" w:rsidRPr="00913906" w:rsidRDefault="00585E70" w:rsidP="00B12A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aps/>
                                  </w:rPr>
                                  <w:t xml:space="preserve">ИНТЕГРАЦИЯ </w:t>
                                </w:r>
                                <w:r w:rsidRPr="008F64F9">
                                  <w:rPr>
                                    <w:rFonts w:ascii="Arial" w:hAnsi="Arial" w:cs="Arial"/>
                                    <w:b/>
                                    <w:caps/>
                                  </w:rPr>
                                  <w:t xml:space="preserve">ИС «Галактика ERP»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aps/>
                                  </w:rPr>
                                  <w:t xml:space="preserve">и ПО </w:t>
                                </w:r>
                                <w:r w:rsidRPr="00585E70">
                                  <w:rPr>
                                    <w:rFonts w:ascii="Arial" w:hAnsi="Arial" w:cs="Arial"/>
                                    <w:b/>
                                    <w:caps/>
                                  </w:rPr>
                                  <w:t>«ARSCIS»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aps/>
                                  </w:rPr>
                                  <w:t xml:space="preserve"> </w:t>
                                </w:r>
                              </w:p>
                              <w:p w:rsidR="00B12AF8" w:rsidRPr="00DA56C3" w:rsidRDefault="00B12AF8" w:rsidP="00F554AC">
                                <w:pPr>
                                  <w:spacing w:before="240"/>
                                  <w:ind w:firstLine="708"/>
                                  <w:jc w:val="both"/>
                                  <w:rPr>
                                    <w:rStyle w:val="aff"/>
                                    <w:rFonts w:cs="Arial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F554AC" w:rsidRDefault="00F554AC" w:rsidP="0086717D">
            <w:pPr>
              <w:rPr>
                <w:rFonts w:cs="Arial"/>
              </w:rPr>
            </w:pPr>
          </w:p>
        </w:tc>
      </w:tr>
    </w:tbl>
    <w:p w:rsidR="00F554AC" w:rsidRDefault="00F554AC" w:rsidP="00F554AC"/>
    <w:p w:rsidR="00E4024B" w:rsidRDefault="00E4024B">
      <w:pPr>
        <w:pStyle w:val="S0"/>
      </w:pPr>
    </w:p>
    <w:p w:rsidR="004359FF" w:rsidRDefault="004359FF">
      <w:pPr>
        <w:pStyle w:val="S0"/>
      </w:pPr>
    </w:p>
    <w:p w:rsidR="00E4024B" w:rsidRDefault="00E4024B">
      <w:pPr>
        <w:pStyle w:val="S0"/>
      </w:pPr>
    </w:p>
    <w:p w:rsidR="00E4024B" w:rsidRDefault="00E4024B">
      <w:pPr>
        <w:pStyle w:val="S0"/>
      </w:pPr>
    </w:p>
    <w:p w:rsidR="00E4024B" w:rsidRDefault="00E4024B">
      <w:pPr>
        <w:pStyle w:val="S0"/>
      </w:pPr>
    </w:p>
    <w:p w:rsidR="005C7479" w:rsidRDefault="005C7479" w:rsidP="005C7479">
      <w:pPr>
        <w:pStyle w:val="S0"/>
      </w:pPr>
    </w:p>
    <w:p w:rsidR="00B12AF8" w:rsidRDefault="00B12AF8" w:rsidP="005C7479">
      <w:pPr>
        <w:pStyle w:val="S0"/>
      </w:pPr>
    </w:p>
    <w:p w:rsidR="00B12AF8" w:rsidRPr="00E3232E" w:rsidRDefault="00B12AF8" w:rsidP="005C7479">
      <w:pPr>
        <w:pStyle w:val="S0"/>
      </w:pPr>
    </w:p>
    <w:p w:rsidR="005C7479" w:rsidRPr="00E3232E" w:rsidRDefault="005C7479" w:rsidP="005C7479">
      <w:pPr>
        <w:pStyle w:val="Sf9"/>
        <w:rPr>
          <w:sz w:val="24"/>
          <w:szCs w:val="24"/>
        </w:rPr>
      </w:pPr>
      <w:r w:rsidRPr="00E3232E">
        <w:rPr>
          <w:sz w:val="24"/>
          <w:szCs w:val="24"/>
        </w:rPr>
        <w:t xml:space="preserve">версия </w:t>
      </w:r>
      <w:r w:rsidR="00820EB8">
        <w:fldChar w:fldCharType="begin"/>
      </w:r>
      <w:r w:rsidR="00820EB8">
        <w:instrText xml:space="preserve"> DOCPROPERTY  Версия  \* MERGEFORMAT </w:instrText>
      </w:r>
      <w:r w:rsidR="00820EB8">
        <w:fldChar w:fldCharType="separate"/>
      </w:r>
      <w:r w:rsidR="000B3945" w:rsidRPr="000B3945">
        <w:rPr>
          <w:sz w:val="24"/>
          <w:szCs w:val="24"/>
        </w:rPr>
        <w:t>1.0</w:t>
      </w:r>
      <w:r w:rsidR="00820EB8">
        <w:rPr>
          <w:sz w:val="24"/>
          <w:szCs w:val="24"/>
        </w:rPr>
        <w:fldChar w:fldCharType="end"/>
      </w:r>
    </w:p>
    <w:p w:rsidR="00E4024B" w:rsidRDefault="00E4024B">
      <w:pPr>
        <w:pStyle w:val="S0"/>
      </w:pPr>
    </w:p>
    <w:p w:rsidR="00E4024B" w:rsidRDefault="007454E9" w:rsidP="007454E9">
      <w:pPr>
        <w:pStyle w:val="S0"/>
        <w:tabs>
          <w:tab w:val="clear" w:pos="1690"/>
          <w:tab w:val="left" w:pos="6032"/>
        </w:tabs>
      </w:pPr>
      <w:r>
        <w:tab/>
      </w:r>
    </w:p>
    <w:p w:rsidR="00E4024B" w:rsidRDefault="00E4024B" w:rsidP="005C7479">
      <w:pPr>
        <w:pStyle w:val="Sf9"/>
        <w:jc w:val="left"/>
      </w:pPr>
    </w:p>
    <w:p w:rsidR="0024306A" w:rsidRDefault="0024306A" w:rsidP="005C7479">
      <w:pPr>
        <w:pStyle w:val="Sf9"/>
        <w:jc w:val="left"/>
      </w:pPr>
    </w:p>
    <w:p w:rsidR="0024306A" w:rsidRPr="00B806A7" w:rsidRDefault="0024306A" w:rsidP="005C7479">
      <w:pPr>
        <w:pStyle w:val="Sf9"/>
        <w:jc w:val="left"/>
      </w:pPr>
    </w:p>
    <w:p w:rsidR="0071005F" w:rsidRDefault="0071005F" w:rsidP="0071005F">
      <w:pPr>
        <w:pStyle w:val="Sfa"/>
        <w:jc w:val="left"/>
        <w:rPr>
          <w:b w:val="0"/>
          <w:sz w:val="24"/>
          <w:szCs w:val="24"/>
        </w:rPr>
      </w:pPr>
    </w:p>
    <w:p w:rsidR="00413760" w:rsidRDefault="0099629D" w:rsidP="00413760">
      <w:pPr>
        <w:pStyle w:val="Sfa"/>
      </w:pPr>
      <w:r>
        <w:t>Комсомольск-на-Амуре</w:t>
      </w:r>
    </w:p>
    <w:p w:rsidR="00413760" w:rsidRPr="0099629D" w:rsidRDefault="00413760" w:rsidP="00413760">
      <w:pPr>
        <w:pStyle w:val="Sfa"/>
      </w:pPr>
      <w:r>
        <w:t>20</w:t>
      </w:r>
      <w:r w:rsidRPr="009531EF">
        <w:t>1</w:t>
      </w:r>
      <w:r w:rsidR="00334CC1">
        <w:t>8</w:t>
      </w:r>
    </w:p>
    <w:p w:rsidR="0071005F" w:rsidRDefault="0071005F" w:rsidP="0071005F">
      <w:pPr>
        <w:pStyle w:val="Sfa"/>
        <w:jc w:val="left"/>
        <w:rPr>
          <w:b w:val="0"/>
          <w:sz w:val="24"/>
          <w:szCs w:val="24"/>
        </w:rPr>
        <w:sectPr w:rsidR="0071005F" w:rsidSect="00A276A5">
          <w:headerReference w:type="default" r:id="rId10"/>
          <w:pgSz w:w="11906" w:h="16838"/>
          <w:pgMar w:top="1134" w:right="851" w:bottom="1134" w:left="1259" w:header="709" w:footer="709" w:gutter="0"/>
          <w:cols w:space="708"/>
          <w:docGrid w:linePitch="360"/>
        </w:sectPr>
      </w:pPr>
    </w:p>
    <w:p w:rsidR="00736B09" w:rsidRDefault="007E30A3" w:rsidP="00B12AF8">
      <w:pPr>
        <w:pStyle w:val="S11"/>
        <w:rPr>
          <w:snapToGrid w:val="0"/>
        </w:rPr>
      </w:pPr>
      <w:bookmarkStart w:id="0" w:name="_Toc513726714"/>
      <w:bookmarkStart w:id="1" w:name="_Toc518544209"/>
      <w:bookmarkStart w:id="2" w:name="_Toc519519120"/>
      <w:bookmarkStart w:id="3" w:name="_Toc522710573"/>
      <w:r w:rsidRPr="00866824">
        <w:rPr>
          <w:snapToGrid w:val="0"/>
        </w:rPr>
        <w:t xml:space="preserve">ЛИСТ </w:t>
      </w:r>
      <w:r w:rsidRPr="008D3921">
        <w:t>СОГЛАСОВАНИЯ</w:t>
      </w:r>
      <w:bookmarkEnd w:id="0"/>
      <w:bookmarkEnd w:id="1"/>
      <w:bookmarkEnd w:id="2"/>
      <w:bookmarkEnd w:id="3"/>
    </w:p>
    <w:p w:rsidR="00966910" w:rsidRPr="00FF7141" w:rsidRDefault="00966910" w:rsidP="00966910"/>
    <w:tbl>
      <w:tblPr>
        <w:tblW w:w="5087" w:type="pct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57"/>
        <w:gridCol w:w="2809"/>
        <w:gridCol w:w="1960"/>
        <w:gridCol w:w="1312"/>
        <w:gridCol w:w="1848"/>
      </w:tblGrid>
      <w:tr w:rsidR="00B12AF8" w:rsidRPr="00FE4AC3" w:rsidTr="00B12AF8">
        <w:trPr>
          <w:cantSplit/>
          <w:trHeight w:val="279"/>
        </w:trPr>
        <w:tc>
          <w:tcPr>
            <w:tcW w:w="1108" w:type="pct"/>
            <w:shd w:val="clear" w:color="auto" w:fill="FFC000"/>
            <w:vAlign w:val="center"/>
          </w:tcPr>
          <w:p w:rsidR="00B12AF8" w:rsidRPr="00FE4AC3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379" w:type="pct"/>
            <w:shd w:val="clear" w:color="auto" w:fill="FFC000"/>
            <w:vAlign w:val="center"/>
          </w:tcPr>
          <w:p w:rsidR="00B12AF8" w:rsidRPr="00FE4AC3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35C9">
              <w:rPr>
                <w:rFonts w:ascii="Arial" w:hAnsi="Arial" w:cs="Arial"/>
                <w:b/>
                <w:bCs/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962" w:type="pct"/>
            <w:shd w:val="clear" w:color="auto" w:fill="FFC000"/>
            <w:vAlign w:val="center"/>
          </w:tcPr>
          <w:p w:rsidR="00B12AF8" w:rsidRPr="00FE4AC3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644" w:type="pct"/>
            <w:shd w:val="clear" w:color="auto" w:fill="FFC000"/>
            <w:vAlign w:val="center"/>
          </w:tcPr>
          <w:p w:rsidR="00B12AF8" w:rsidRPr="00FE4AC3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07" w:type="pct"/>
            <w:shd w:val="clear" w:color="auto" w:fill="FFC000"/>
            <w:vAlign w:val="center"/>
          </w:tcPr>
          <w:p w:rsidR="00B12AF8" w:rsidRPr="00FE4AC3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ПОДПИСЬ</w:t>
            </w:r>
          </w:p>
        </w:tc>
      </w:tr>
      <w:tr w:rsidR="00B12AF8" w:rsidRPr="00FE4AC3" w:rsidTr="00B12AF8">
        <w:trPr>
          <w:cantSplit/>
          <w:trHeight w:val="136"/>
        </w:trPr>
        <w:tc>
          <w:tcPr>
            <w:tcW w:w="1108" w:type="pct"/>
            <w:shd w:val="clear" w:color="auto" w:fill="FFC000"/>
          </w:tcPr>
          <w:p w:rsidR="00B12AF8" w:rsidRPr="00E225C6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225C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9" w:type="pct"/>
            <w:shd w:val="clear" w:color="auto" w:fill="FFC000"/>
          </w:tcPr>
          <w:p w:rsidR="00B12AF8" w:rsidRPr="00E225C6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225C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2" w:type="pct"/>
            <w:shd w:val="clear" w:color="auto" w:fill="FFC000"/>
          </w:tcPr>
          <w:p w:rsidR="00B12AF8" w:rsidRPr="00E225C6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225C6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44" w:type="pct"/>
            <w:shd w:val="clear" w:color="auto" w:fill="FFC000"/>
          </w:tcPr>
          <w:p w:rsidR="00B12AF8" w:rsidRPr="00E225C6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225C6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07" w:type="pct"/>
            <w:shd w:val="clear" w:color="auto" w:fill="FFC000"/>
          </w:tcPr>
          <w:p w:rsidR="00B12AF8" w:rsidRPr="00E225C6" w:rsidRDefault="00B12AF8" w:rsidP="00B12AF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225C6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</w:tr>
      <w:tr w:rsidR="00B12AF8" w:rsidRPr="004D385C" w:rsidTr="00B12AF8">
        <w:trPr>
          <w:cantSplit/>
          <w:trHeight w:val="257"/>
        </w:trPr>
        <w:tc>
          <w:tcPr>
            <w:tcW w:w="1108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  <w:r w:rsidRPr="002147FB">
              <w:t>Елисеев Максим Евгеньевич</w:t>
            </w:r>
          </w:p>
        </w:tc>
        <w:tc>
          <w:tcPr>
            <w:tcW w:w="1379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  <w:r w:rsidRPr="002147FB">
              <w:t>Отдел информационных технологий ООО «РН-Комсомольский НПЗ»</w:t>
            </w:r>
          </w:p>
        </w:tc>
        <w:tc>
          <w:tcPr>
            <w:tcW w:w="962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  <w:r w:rsidRPr="002147FB">
              <w:t>Начальник отдела</w:t>
            </w:r>
          </w:p>
        </w:tc>
        <w:tc>
          <w:tcPr>
            <w:tcW w:w="644" w:type="pct"/>
          </w:tcPr>
          <w:p w:rsidR="00B12AF8" w:rsidRPr="00F642FB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07" w:type="pct"/>
          </w:tcPr>
          <w:p w:rsidR="00B12AF8" w:rsidRPr="00F642FB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12AF8" w:rsidRPr="00FE4AC3" w:rsidTr="00B12AF8">
        <w:trPr>
          <w:cantSplit/>
          <w:trHeight w:val="257"/>
        </w:trPr>
        <w:tc>
          <w:tcPr>
            <w:tcW w:w="1108" w:type="pct"/>
          </w:tcPr>
          <w:p w:rsidR="00B12AF8" w:rsidRPr="002147FB" w:rsidRDefault="00B12AF8" w:rsidP="00B12AF8">
            <w:pPr>
              <w:jc w:val="center"/>
            </w:pPr>
          </w:p>
        </w:tc>
        <w:tc>
          <w:tcPr>
            <w:tcW w:w="1379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</w:p>
        </w:tc>
        <w:tc>
          <w:tcPr>
            <w:tcW w:w="962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</w:p>
        </w:tc>
        <w:tc>
          <w:tcPr>
            <w:tcW w:w="644" w:type="pct"/>
          </w:tcPr>
          <w:p w:rsidR="00B12AF8" w:rsidRPr="00FE4AC3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07" w:type="pct"/>
          </w:tcPr>
          <w:p w:rsidR="00B12AF8" w:rsidRPr="00FE4AC3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12AF8" w:rsidRPr="00FE4AC3" w:rsidTr="00B12AF8">
        <w:trPr>
          <w:cantSplit/>
          <w:trHeight w:val="264"/>
        </w:trPr>
        <w:tc>
          <w:tcPr>
            <w:tcW w:w="1108" w:type="pct"/>
          </w:tcPr>
          <w:p w:rsidR="00B12AF8" w:rsidRPr="002147FB" w:rsidRDefault="00B12AF8" w:rsidP="00B12AF8">
            <w:pPr>
              <w:jc w:val="center"/>
            </w:pPr>
          </w:p>
        </w:tc>
        <w:tc>
          <w:tcPr>
            <w:tcW w:w="1379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</w:p>
        </w:tc>
        <w:tc>
          <w:tcPr>
            <w:tcW w:w="962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</w:p>
        </w:tc>
        <w:tc>
          <w:tcPr>
            <w:tcW w:w="644" w:type="pct"/>
          </w:tcPr>
          <w:p w:rsidR="00B12AF8" w:rsidRPr="00FE4AC3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07" w:type="pct"/>
          </w:tcPr>
          <w:p w:rsidR="00B12AF8" w:rsidRPr="00FE4AC3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12AF8" w:rsidRPr="00FE4AC3" w:rsidTr="00B12AF8">
        <w:trPr>
          <w:cantSplit/>
          <w:trHeight w:val="257"/>
        </w:trPr>
        <w:tc>
          <w:tcPr>
            <w:tcW w:w="1108" w:type="pct"/>
          </w:tcPr>
          <w:p w:rsidR="00B12AF8" w:rsidRPr="002147FB" w:rsidRDefault="00B12AF8" w:rsidP="00B12AF8">
            <w:pPr>
              <w:jc w:val="center"/>
            </w:pPr>
          </w:p>
        </w:tc>
        <w:tc>
          <w:tcPr>
            <w:tcW w:w="1379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</w:p>
        </w:tc>
        <w:tc>
          <w:tcPr>
            <w:tcW w:w="962" w:type="pct"/>
          </w:tcPr>
          <w:p w:rsidR="00B12AF8" w:rsidRPr="002147FB" w:rsidRDefault="00B12AF8" w:rsidP="00B12AF8">
            <w:pPr>
              <w:spacing w:before="60" w:after="60"/>
              <w:jc w:val="center"/>
            </w:pPr>
          </w:p>
        </w:tc>
        <w:tc>
          <w:tcPr>
            <w:tcW w:w="644" w:type="pct"/>
          </w:tcPr>
          <w:p w:rsidR="00B12AF8" w:rsidRPr="00FE4AC3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07" w:type="pct"/>
          </w:tcPr>
          <w:p w:rsidR="00B12AF8" w:rsidRPr="00FE4AC3" w:rsidRDefault="00B12AF8" w:rsidP="00B12AF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966910" w:rsidRPr="00413760" w:rsidRDefault="00966910">
      <w:pPr>
        <w:sectPr w:rsidR="00966910" w:rsidRPr="00413760" w:rsidSect="00A276A5">
          <w:headerReference w:type="default" r:id="rId11"/>
          <w:footerReference w:type="default" r:id="rId12"/>
          <w:pgSz w:w="11906" w:h="16838"/>
          <w:pgMar w:top="1134" w:right="851" w:bottom="1134" w:left="1259" w:header="709" w:footer="709" w:gutter="0"/>
          <w:cols w:space="708"/>
          <w:docGrid w:linePitch="360"/>
        </w:sectPr>
      </w:pPr>
    </w:p>
    <w:p w:rsidR="00DA457B" w:rsidRPr="00413760" w:rsidRDefault="00DA457B"/>
    <w:p w:rsidR="004C1193" w:rsidRPr="009922EC" w:rsidRDefault="00F2626A" w:rsidP="00B12AF8">
      <w:pPr>
        <w:pStyle w:val="S11"/>
        <w:rPr>
          <w:rFonts w:ascii="Arial" w:hAnsi="Arial"/>
          <w:sz w:val="32"/>
          <w:szCs w:val="32"/>
        </w:rPr>
      </w:pPr>
      <w:bookmarkStart w:id="4" w:name="_Toc513726430"/>
      <w:bookmarkStart w:id="5" w:name="_Toc518544210"/>
      <w:bookmarkStart w:id="6" w:name="_Toc519519121"/>
      <w:bookmarkStart w:id="7" w:name="_Toc522710574"/>
      <w:r w:rsidRPr="006423CB">
        <w:t>Содержание</w:t>
      </w:r>
      <w:bookmarkEnd w:id="4"/>
      <w:bookmarkEnd w:id="5"/>
      <w:bookmarkEnd w:id="6"/>
      <w:bookmarkEnd w:id="7"/>
    </w:p>
    <w:sdt>
      <w:sdtPr>
        <w:rPr>
          <w:rFonts w:ascii="Times New Roman" w:hAnsi="Times New Roman"/>
          <w:b w:val="0"/>
          <w:bCs w:val="0"/>
          <w:caps w:val="0"/>
          <w:sz w:val="24"/>
          <w:szCs w:val="24"/>
        </w:rPr>
        <w:id w:val="128144446"/>
        <w:docPartObj>
          <w:docPartGallery w:val="Table of Contents"/>
          <w:docPartUnique/>
        </w:docPartObj>
      </w:sdtPr>
      <w:sdtEndPr/>
      <w:sdtContent>
        <w:p w:rsidR="00AB0D00" w:rsidRDefault="008D3921" w:rsidP="00AB0D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color w:val="365F91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="Cambria" w:hAnsi="Cambria"/>
              <w:color w:val="365F91"/>
              <w:sz w:val="28"/>
              <w:szCs w:val="28"/>
            </w:rPr>
            <w:fldChar w:fldCharType="separate"/>
          </w:r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75" w:history="1">
            <w:r w:rsidR="00AB0D00" w:rsidRPr="00E8598C">
              <w:rPr>
                <w:rStyle w:val="a9"/>
                <w:noProof/>
              </w:rPr>
              <w:t>1 ОПРЕДЕЛЕНИЯ И СОКРАЩЕНИЯ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_Toc522710575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4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76" w:history="1">
            <w:r w:rsidR="00AB0D00" w:rsidRPr="00E8598C">
              <w:rPr>
                <w:rStyle w:val="a9"/>
                <w:noProof/>
              </w:rPr>
              <w:t>2 ВВОДНЫЕ ПОЛОЖЕНИЯ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_Toc522710576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5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 w:rsidP="00AB0D00">
          <w:pPr>
            <w:pStyle w:val="11"/>
            <w:ind w:firstLine="284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77" w:history="1">
            <w:r w:rsidR="00AB0D00" w:rsidRPr="00E8598C">
              <w:rPr>
                <w:rStyle w:val="a9"/>
                <w:noProof/>
              </w:rPr>
              <w:t>2.1 ЦЕЛЬ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_Toc522710577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5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 w:rsidP="00AB0D00">
          <w:pPr>
            <w:pStyle w:val="11"/>
            <w:ind w:firstLine="284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78" w:history="1">
            <w:r w:rsidR="00AB0D00" w:rsidRPr="00E8598C">
              <w:rPr>
                <w:rStyle w:val="a9"/>
                <w:noProof/>
              </w:rPr>
              <w:t>2.2 ГЕОГРАФИЯ РАСПОЛОЖЕНИЯ СИСТЕМЫ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_Toc522710578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5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79" w:history="1">
            <w:r w:rsidR="00AB0D00" w:rsidRPr="00E8598C">
              <w:rPr>
                <w:rStyle w:val="a9"/>
                <w:noProof/>
              </w:rPr>
              <w:t>3 ОПИСАНИЕ РЕШЕНИЯ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_Toc522710579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5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80" w:history="1">
            <w:r w:rsidR="00AB0D00" w:rsidRPr="00E8598C">
              <w:rPr>
                <w:rStyle w:val="a9"/>
                <w:noProof/>
              </w:rPr>
              <w:t>4 ТРЕБОВАНИЯ К ИНФОРМАЦИОННОЙ БЕЗОПАСНОСТИ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_Toc522710580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6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81" w:history="1">
            <w:r w:rsidR="00AB0D00" w:rsidRPr="00E8598C">
              <w:rPr>
                <w:rStyle w:val="a9"/>
                <w:noProof/>
              </w:rPr>
              <w:t>5 ТРЕБОВАНИЯ К ОРГАНИЗАЦИИ РАБОТ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_Toc522710581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6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82" w:history="1">
            <w:r w:rsidR="00AB0D00" w:rsidRPr="00E8598C">
              <w:rPr>
                <w:rStyle w:val="a9"/>
                <w:noProof/>
              </w:rPr>
              <w:t>6 ТРЕБОВАНИЯ К ИСПОЛНИТЕЛЮ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_Toc522710582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6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83" w:history="1">
            <w:r w:rsidR="00AB0D00" w:rsidRPr="00E8598C">
              <w:rPr>
                <w:rStyle w:val="a9"/>
                <w:noProof/>
              </w:rPr>
              <w:t>7 Порядок приемки оказанных услуг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_Toc522710583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6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AB0D00" w:rsidRDefault="00820EB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22710584" w:history="1">
            <w:r w:rsidR="00AB0D00" w:rsidRPr="00E8598C">
              <w:rPr>
                <w:rStyle w:val="a9"/>
                <w:noProof/>
              </w:rPr>
              <w:t>ПРИЛОЖЕНИЕ 1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_Toc522710584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EF044D">
              <w:rPr>
                <w:noProof/>
                <w:webHidden/>
              </w:rPr>
              <w:t>7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:rsidR="008D3921" w:rsidRDefault="008D3921">
          <w:r>
            <w:rPr>
              <w:b/>
              <w:bCs/>
            </w:rPr>
            <w:fldChar w:fldCharType="end"/>
          </w:r>
        </w:p>
      </w:sdtContent>
    </w:sdt>
    <w:p w:rsidR="004C1193" w:rsidRPr="004C1193" w:rsidRDefault="004C1193" w:rsidP="004C1193">
      <w:pPr>
        <w:rPr>
          <w:rFonts w:ascii="Arial" w:hAnsi="Arial"/>
          <w:sz w:val="20"/>
          <w:szCs w:val="20"/>
        </w:rPr>
      </w:pPr>
    </w:p>
    <w:p w:rsidR="004C1193" w:rsidRPr="004C1193" w:rsidRDefault="004C1193" w:rsidP="004C1193">
      <w:pPr>
        <w:rPr>
          <w:rFonts w:ascii="Arial" w:hAnsi="Arial"/>
          <w:sz w:val="20"/>
          <w:szCs w:val="20"/>
        </w:rPr>
      </w:pPr>
    </w:p>
    <w:p w:rsidR="009922EC" w:rsidRDefault="009922EC"/>
    <w:p w:rsidR="004C1193" w:rsidRPr="004C1193" w:rsidRDefault="004C1193" w:rsidP="004C1193">
      <w:pPr>
        <w:rPr>
          <w:rFonts w:ascii="Arial" w:hAnsi="Arial"/>
          <w:sz w:val="20"/>
          <w:szCs w:val="20"/>
        </w:rPr>
      </w:pPr>
    </w:p>
    <w:p w:rsidR="004C1193" w:rsidRDefault="004C1193" w:rsidP="004C1193">
      <w:pPr>
        <w:rPr>
          <w:rFonts w:ascii="Arial" w:hAnsi="Arial"/>
          <w:sz w:val="20"/>
          <w:szCs w:val="20"/>
        </w:rPr>
      </w:pPr>
    </w:p>
    <w:p w:rsidR="004C1193" w:rsidRDefault="004C1193" w:rsidP="004C1193">
      <w:pPr>
        <w:tabs>
          <w:tab w:val="left" w:pos="6240"/>
        </w:tabs>
        <w:rPr>
          <w:rFonts w:ascii="Arial" w:hAnsi="Arial"/>
          <w:sz w:val="20"/>
          <w:szCs w:val="20"/>
        </w:rPr>
      </w:pPr>
    </w:p>
    <w:p w:rsidR="00527AB8" w:rsidRDefault="00527AB8" w:rsidP="00704801">
      <w:pPr>
        <w:sectPr w:rsidR="00527AB8" w:rsidSect="00EE6D47">
          <w:headerReference w:type="default" r:id="rId13"/>
          <w:pgSz w:w="11906" w:h="16838"/>
          <w:pgMar w:top="1134" w:right="851" w:bottom="1134" w:left="1259" w:header="709" w:footer="709" w:gutter="0"/>
          <w:cols w:space="708"/>
          <w:docGrid w:linePitch="360"/>
        </w:sectPr>
      </w:pPr>
      <w:bookmarkStart w:id="8" w:name="_Toc339724299"/>
      <w:bookmarkStart w:id="9" w:name="_Toc339724484"/>
      <w:bookmarkStart w:id="10" w:name="_Toc339724668"/>
      <w:bookmarkStart w:id="11" w:name="_Toc339724852"/>
      <w:bookmarkStart w:id="12" w:name="_Toc339725035"/>
      <w:bookmarkStart w:id="13" w:name="_Toc522978356"/>
      <w:bookmarkStart w:id="14" w:name="_Toc522981371"/>
      <w:bookmarkStart w:id="15" w:name="_Toc16327965"/>
      <w:bookmarkStart w:id="16" w:name="_Toc175039663"/>
      <w:bookmarkStart w:id="17" w:name="_Toc176094548"/>
      <w:bookmarkStart w:id="18" w:name="_Toc176095649"/>
      <w:bookmarkStart w:id="19" w:name="_Toc176174373"/>
      <w:bookmarkStart w:id="20" w:name="_Toc272329082"/>
      <w:bookmarkStart w:id="21" w:name="_Toc290280086"/>
      <w:bookmarkStart w:id="22" w:name="_Toc290280255"/>
      <w:bookmarkStart w:id="23" w:name="_Toc290280333"/>
      <w:bookmarkStart w:id="24" w:name="_Toc290280386"/>
      <w:bookmarkStart w:id="25" w:name="_Toc306184309"/>
      <w:bookmarkEnd w:id="8"/>
      <w:bookmarkEnd w:id="9"/>
      <w:bookmarkEnd w:id="10"/>
      <w:bookmarkEnd w:id="11"/>
      <w:bookmarkEnd w:id="12"/>
    </w:p>
    <w:p w:rsidR="009F1EE3" w:rsidRPr="009922EC" w:rsidRDefault="00204004" w:rsidP="00B12AF8">
      <w:pPr>
        <w:pStyle w:val="S11"/>
      </w:pPr>
      <w:bookmarkStart w:id="26" w:name="_Toc477789970"/>
      <w:bookmarkStart w:id="27" w:name="_Toc522710575"/>
      <w:bookmarkStart w:id="28" w:name="_Toc389125937"/>
      <w:r w:rsidRPr="009922EC">
        <w:t>1 ОПРЕДЕЛЕНИЯ И СОКРАЩЕНИЯ</w:t>
      </w:r>
      <w:bookmarkEnd w:id="26"/>
      <w:bookmarkEnd w:id="27"/>
    </w:p>
    <w:p w:rsidR="002775D3" w:rsidRPr="002775D3" w:rsidRDefault="002775D3" w:rsidP="002775D3">
      <w:pPr>
        <w:pStyle w:val="afffc"/>
        <w:ind w:left="720"/>
        <w:jc w:val="both"/>
        <w:outlineLvl w:val="1"/>
        <w:rPr>
          <w:rFonts w:ascii="Arial" w:hAnsi="Arial" w:cs="Arial"/>
          <w:b/>
          <w:caps/>
          <w:sz w:val="32"/>
          <w:szCs w:val="32"/>
        </w:rPr>
      </w:pPr>
    </w:p>
    <w:p w:rsidR="00B12AF8" w:rsidRPr="00E96810" w:rsidRDefault="00B12AF8" w:rsidP="00B12AF8">
      <w:pPr>
        <w:pStyle w:val="afffc"/>
        <w:spacing w:line="360" w:lineRule="auto"/>
        <w:ind w:left="0"/>
        <w:rPr>
          <w:rPrChange w:id="29" w:author="kvvinogradov" w:date="2018-08-23T11:43:00Z">
            <w:rPr>
              <w:lang w:val="en-US"/>
            </w:rPr>
          </w:rPrChange>
        </w:rPr>
      </w:pPr>
      <w:r w:rsidRPr="00B12AF8">
        <w:rPr>
          <w:b/>
        </w:rPr>
        <w:t xml:space="preserve">Заказчик </w:t>
      </w:r>
      <w:r w:rsidRPr="00B12AF8">
        <w:t>– ООО «РН-Комсомольский НПЗ».</w:t>
      </w:r>
    </w:p>
    <w:p w:rsidR="00EF044D" w:rsidRPr="00EF044D" w:rsidRDefault="00EF044D" w:rsidP="00B12AF8">
      <w:pPr>
        <w:pStyle w:val="afffc"/>
        <w:spacing w:line="360" w:lineRule="auto"/>
        <w:ind w:left="0"/>
      </w:pPr>
      <w:r w:rsidRPr="00EF044D">
        <w:rPr>
          <w:b/>
        </w:rPr>
        <w:t>БД</w:t>
      </w:r>
      <w:r>
        <w:t xml:space="preserve"> – база данных.</w:t>
      </w:r>
    </w:p>
    <w:p w:rsidR="00B12AF8" w:rsidRDefault="00B12AF8" w:rsidP="00B12AF8">
      <w:pPr>
        <w:pStyle w:val="afffc"/>
        <w:spacing w:line="360" w:lineRule="auto"/>
        <w:ind w:left="0"/>
      </w:pPr>
      <w:r w:rsidRPr="00B12AF8">
        <w:rPr>
          <w:b/>
        </w:rPr>
        <w:t xml:space="preserve">ИС </w:t>
      </w:r>
      <w:r w:rsidRPr="00B12AF8">
        <w:t>– информационная система «Галактика ERP».</w:t>
      </w:r>
    </w:p>
    <w:p w:rsidR="00585E70" w:rsidRPr="00B12AF8" w:rsidRDefault="00585E70" w:rsidP="00B12AF8">
      <w:pPr>
        <w:pStyle w:val="afffc"/>
        <w:spacing w:line="360" w:lineRule="auto"/>
        <w:ind w:left="0"/>
      </w:pPr>
      <w:r w:rsidRPr="00585E70">
        <w:rPr>
          <w:b/>
        </w:rPr>
        <w:t>ИТ</w:t>
      </w:r>
      <w:r>
        <w:t xml:space="preserve"> – информационные технологии.</w:t>
      </w:r>
    </w:p>
    <w:p w:rsidR="00B12AF8" w:rsidRDefault="00B12AF8" w:rsidP="00B12AF8">
      <w:pPr>
        <w:pStyle w:val="afffc"/>
        <w:spacing w:line="360" w:lineRule="auto"/>
        <w:ind w:left="0"/>
      </w:pPr>
      <w:r w:rsidRPr="00B12AF8">
        <w:rPr>
          <w:b/>
        </w:rPr>
        <w:t>Компания</w:t>
      </w:r>
      <w:r w:rsidRPr="00B12AF8">
        <w:t xml:space="preserve"> – ПАО НК «Роснефть».</w:t>
      </w:r>
    </w:p>
    <w:p w:rsidR="00585E70" w:rsidRPr="00B12AF8" w:rsidRDefault="00585E70" w:rsidP="00B12AF8">
      <w:pPr>
        <w:pStyle w:val="afffc"/>
        <w:spacing w:line="360" w:lineRule="auto"/>
        <w:ind w:left="0"/>
      </w:pPr>
      <w:r w:rsidRPr="00585E70">
        <w:rPr>
          <w:b/>
        </w:rPr>
        <w:t>ПО</w:t>
      </w:r>
      <w:r>
        <w:t xml:space="preserve"> – программное обеспечение.</w:t>
      </w:r>
    </w:p>
    <w:p w:rsidR="00B12AF8" w:rsidRPr="00B12AF8" w:rsidRDefault="00B12AF8" w:rsidP="00B12AF8">
      <w:pPr>
        <w:pStyle w:val="afffc"/>
        <w:spacing w:line="360" w:lineRule="auto"/>
        <w:ind w:left="0"/>
      </w:pPr>
      <w:r w:rsidRPr="00B12AF8">
        <w:rPr>
          <w:b/>
        </w:rPr>
        <w:t>Т</w:t>
      </w:r>
      <w:r>
        <w:rPr>
          <w:b/>
        </w:rPr>
        <w:t>З</w:t>
      </w:r>
      <w:r>
        <w:t xml:space="preserve"> – техническое</w:t>
      </w:r>
      <w:r w:rsidRPr="00B12AF8">
        <w:t xml:space="preserve"> </w:t>
      </w:r>
      <w:r>
        <w:t>задание</w:t>
      </w:r>
      <w:r w:rsidRPr="00B12AF8">
        <w:t>.</w:t>
      </w:r>
    </w:p>
    <w:p w:rsidR="00B12AF8" w:rsidRDefault="00B12AF8" w:rsidP="00B12AF8">
      <w:pPr>
        <w:pStyle w:val="afffc"/>
        <w:spacing w:line="360" w:lineRule="auto"/>
        <w:ind w:left="0"/>
      </w:pPr>
      <w:r w:rsidRPr="00B12AF8">
        <w:rPr>
          <w:b/>
        </w:rPr>
        <w:t>УЭБ</w:t>
      </w:r>
      <w:r w:rsidRPr="00B12AF8">
        <w:t xml:space="preserve"> – управление экономической безопасности.</w:t>
      </w:r>
    </w:p>
    <w:p w:rsidR="00CC2DE3" w:rsidRPr="00B12AF8" w:rsidRDefault="00CC2DE3" w:rsidP="00B12AF8">
      <w:pPr>
        <w:pStyle w:val="afffc"/>
        <w:spacing w:line="360" w:lineRule="auto"/>
        <w:ind w:left="0"/>
      </w:pPr>
      <w:r w:rsidRPr="00CC2DE3">
        <w:rPr>
          <w:b/>
        </w:rPr>
        <w:t>КНПЗ</w:t>
      </w:r>
      <w:r>
        <w:t xml:space="preserve"> – ООО «РН-Комсомольский НПЗ»</w:t>
      </w:r>
    </w:p>
    <w:p w:rsidR="009F1EE3" w:rsidRDefault="009F1EE3" w:rsidP="009F1EE3">
      <w:pPr>
        <w:pStyle w:val="S0"/>
        <w:spacing w:before="0"/>
      </w:pPr>
    </w:p>
    <w:p w:rsidR="009F1EE3" w:rsidRPr="005D6C61" w:rsidRDefault="009F1EE3" w:rsidP="009F1EE3">
      <w:pPr>
        <w:pStyle w:val="S0"/>
        <w:spacing w:before="0"/>
        <w:sectPr w:rsidR="009F1EE3" w:rsidRPr="005D6C61" w:rsidSect="00EE6D47">
          <w:headerReference w:type="default" r:id="rId14"/>
          <w:pgSz w:w="11906" w:h="16838"/>
          <w:pgMar w:top="1134" w:right="851" w:bottom="1134" w:left="1259" w:header="709" w:footer="709" w:gutter="0"/>
          <w:cols w:space="708"/>
          <w:docGrid w:linePitch="360"/>
        </w:sectPr>
      </w:pPr>
    </w:p>
    <w:p w:rsidR="00321298" w:rsidRPr="00484EB0" w:rsidRDefault="00204004" w:rsidP="00B12AF8">
      <w:pPr>
        <w:pStyle w:val="S11"/>
      </w:pPr>
      <w:bookmarkStart w:id="30" w:name="_Toc356315427"/>
      <w:bookmarkStart w:id="31" w:name="_Toc349644772"/>
      <w:bookmarkStart w:id="32" w:name="_Toc422134025"/>
      <w:bookmarkStart w:id="33" w:name="_Toc422137156"/>
      <w:bookmarkStart w:id="34" w:name="_Toc522710576"/>
      <w:bookmarkStart w:id="35" w:name="_Toc389125938"/>
      <w:bookmarkStart w:id="36" w:name="OLE_LINK1"/>
      <w:bookmarkStart w:id="37" w:name="OLE_LINK2"/>
      <w:bookmarkEnd w:id="28"/>
      <w:r>
        <w:t xml:space="preserve">2 </w:t>
      </w:r>
      <w:bookmarkEnd w:id="30"/>
      <w:bookmarkEnd w:id="31"/>
      <w:bookmarkEnd w:id="32"/>
      <w:bookmarkEnd w:id="33"/>
      <w:r w:rsidR="00B12AF8">
        <w:t>ВВОДНЫЕ ПОЛОЖЕНИЯ</w:t>
      </w:r>
      <w:bookmarkEnd w:id="34"/>
    </w:p>
    <w:p w:rsidR="00321298" w:rsidRDefault="00321298" w:rsidP="009922EC">
      <w:pPr>
        <w:autoSpaceDE w:val="0"/>
        <w:autoSpaceDN w:val="0"/>
        <w:adjustRightInd w:val="0"/>
        <w:spacing w:before="120" w:after="120"/>
        <w:ind w:firstLine="567"/>
        <w:jc w:val="both"/>
      </w:pPr>
    </w:p>
    <w:p w:rsidR="00321298" w:rsidRDefault="00B12AF8" w:rsidP="00B12AF8">
      <w:pPr>
        <w:pStyle w:val="17"/>
        <w:shd w:val="clear" w:color="auto" w:fill="auto"/>
        <w:spacing w:after="507" w:line="274" w:lineRule="exact"/>
        <w:ind w:right="20" w:firstLine="720"/>
        <w:jc w:val="both"/>
      </w:pPr>
      <w:r>
        <w:t xml:space="preserve">Настоящее ТЗ </w:t>
      </w:r>
      <w:r w:rsidR="00585E70">
        <w:t xml:space="preserve">описывает </w:t>
      </w:r>
      <w:r w:rsidR="00585E70" w:rsidRPr="001121BB">
        <w:rPr>
          <w:caps/>
        </w:rPr>
        <w:t>ит-</w:t>
      </w:r>
      <w:r w:rsidR="00585E70">
        <w:t xml:space="preserve">решение по интеграции ИС «Галактика </w:t>
      </w:r>
      <w:r w:rsidR="00585E70">
        <w:rPr>
          <w:lang w:val="en-US"/>
        </w:rPr>
        <w:t>ERP</w:t>
      </w:r>
      <w:r w:rsidR="00585E70">
        <w:t xml:space="preserve">» и ПО </w:t>
      </w:r>
      <w:r w:rsidR="00585E70" w:rsidRPr="00585E70">
        <w:t>«ARSCIS»</w:t>
      </w:r>
      <w:r w:rsidR="00585E70">
        <w:rPr>
          <w:rFonts w:ascii="Arial" w:hAnsi="Arial" w:cs="Arial"/>
          <w:b/>
          <w:caps/>
        </w:rPr>
        <w:t xml:space="preserve"> </w:t>
      </w:r>
      <w:r w:rsidR="00585E70">
        <w:t>в терминах языка разработчика и выполнено в соответствии с требованиями Заказчика.</w:t>
      </w:r>
    </w:p>
    <w:p w:rsidR="00B12AF8" w:rsidRDefault="00B12AF8" w:rsidP="00B12AF8">
      <w:pPr>
        <w:pStyle w:val="S11"/>
      </w:pPr>
      <w:bookmarkStart w:id="38" w:name="_Toc522710577"/>
      <w:bookmarkStart w:id="39" w:name="_Toc356315430"/>
      <w:bookmarkStart w:id="40" w:name="_Toc349644775"/>
      <w:bookmarkStart w:id="41" w:name="_Toc422134028"/>
      <w:bookmarkStart w:id="42" w:name="_Toc422137159"/>
      <w:r w:rsidRPr="009922EC">
        <w:t>2.</w:t>
      </w:r>
      <w:r>
        <w:t>1</w:t>
      </w:r>
      <w:r w:rsidRPr="009922EC">
        <w:t xml:space="preserve"> </w:t>
      </w:r>
      <w:r>
        <w:t>ЦЕЛЬ</w:t>
      </w:r>
      <w:bookmarkEnd w:id="38"/>
    </w:p>
    <w:p w:rsidR="00B12AF8" w:rsidRPr="00EB52BA" w:rsidRDefault="0036048A" w:rsidP="00B12AF8">
      <w:pPr>
        <w:pStyle w:val="17"/>
        <w:shd w:val="clear" w:color="auto" w:fill="auto"/>
        <w:spacing w:line="274" w:lineRule="exact"/>
        <w:ind w:left="23" w:right="23" w:firstLine="686"/>
        <w:jc w:val="both"/>
      </w:pPr>
      <w:r>
        <w:t>Основной целью является а</w:t>
      </w:r>
      <w:r w:rsidR="00B12AF8">
        <w:t xml:space="preserve">втоматизация процесса </w:t>
      </w:r>
      <w:r>
        <w:t>распознавания номеров вагонов</w:t>
      </w:r>
      <w:r w:rsidR="00B12AF8">
        <w:t xml:space="preserve"> и импорт </w:t>
      </w:r>
      <w:r>
        <w:t>данных</w:t>
      </w:r>
      <w:r w:rsidR="00B12AF8">
        <w:t xml:space="preserve"> в ИС </w:t>
      </w:r>
      <w:r w:rsidR="00CC2DE3">
        <w:t xml:space="preserve">«Галактика </w:t>
      </w:r>
      <w:r w:rsidR="00CC2DE3">
        <w:rPr>
          <w:lang w:val="en-US"/>
        </w:rPr>
        <w:t>ERP</w:t>
      </w:r>
      <w:r w:rsidR="00CC2DE3">
        <w:t>» ООО «РН-Комсомольский НПЗ»</w:t>
      </w:r>
      <w:r w:rsidR="00B12AF8">
        <w:t>.</w:t>
      </w:r>
    </w:p>
    <w:p w:rsidR="00B12AF8" w:rsidRDefault="00B12AF8" w:rsidP="00B12AF8">
      <w:pPr>
        <w:pStyle w:val="17"/>
        <w:shd w:val="clear" w:color="auto" w:fill="auto"/>
        <w:spacing w:after="507" w:line="274" w:lineRule="exact"/>
        <w:ind w:right="20" w:firstLine="708"/>
        <w:jc w:val="both"/>
      </w:pPr>
      <w:r>
        <w:t xml:space="preserve">Данная </w:t>
      </w:r>
      <w:r w:rsidR="00585E70">
        <w:t>интеграция</w:t>
      </w:r>
      <w:r>
        <w:t xml:space="preserve"> позволит в автоматическом режиме загружать данные</w:t>
      </w:r>
      <w:r w:rsidR="00585E70">
        <w:t xml:space="preserve"> о номерах вагонов</w:t>
      </w:r>
      <w:r>
        <w:t xml:space="preserve">, полученные из </w:t>
      </w:r>
      <w:r w:rsidR="0036048A">
        <w:t xml:space="preserve">ПО </w:t>
      </w:r>
      <w:r w:rsidR="0036048A" w:rsidRPr="00585E70">
        <w:t>«ARSCIS»</w:t>
      </w:r>
      <w:r w:rsidR="0036048A">
        <w:t xml:space="preserve">, </w:t>
      </w:r>
      <w:r>
        <w:t xml:space="preserve">в ИС </w:t>
      </w:r>
      <w:r w:rsidR="00CC2DE3">
        <w:t xml:space="preserve">«Галактика </w:t>
      </w:r>
      <w:r w:rsidR="00CC2DE3">
        <w:rPr>
          <w:lang w:val="en-US"/>
        </w:rPr>
        <w:t>ERP</w:t>
      </w:r>
      <w:r w:rsidR="00CC2DE3">
        <w:t xml:space="preserve">» </w:t>
      </w:r>
      <w:r>
        <w:t>ООО «РН-Комсомольский НПЗ». При этом исключается вероятность появления ошибок, связанных с некорректным вводом данных вручную.</w:t>
      </w:r>
    </w:p>
    <w:p w:rsidR="00321298" w:rsidRDefault="00204004" w:rsidP="00B12AF8">
      <w:pPr>
        <w:pStyle w:val="S11"/>
      </w:pPr>
      <w:bookmarkStart w:id="43" w:name="_Toc522710578"/>
      <w:r w:rsidRPr="009922EC">
        <w:t xml:space="preserve">2.2 </w:t>
      </w:r>
      <w:r w:rsidRPr="008D3921">
        <w:t>ГЕОГРАФИЯ</w:t>
      </w:r>
      <w:r w:rsidRPr="009922EC">
        <w:t xml:space="preserve"> РАСПОЛОЖЕНИЯ СИСТЕМЫ</w:t>
      </w:r>
      <w:bookmarkEnd w:id="39"/>
      <w:bookmarkEnd w:id="40"/>
      <w:bookmarkEnd w:id="41"/>
      <w:bookmarkEnd w:id="42"/>
      <w:bookmarkEnd w:id="43"/>
    </w:p>
    <w:p w:rsidR="00321298" w:rsidRDefault="00321298" w:rsidP="00321298">
      <w:pPr>
        <w:autoSpaceDE w:val="0"/>
        <w:autoSpaceDN w:val="0"/>
        <w:adjustRightInd w:val="0"/>
        <w:spacing w:before="120" w:after="120"/>
        <w:ind w:firstLine="539"/>
        <w:jc w:val="both"/>
      </w:pPr>
      <w:r>
        <w:t xml:space="preserve">Организация-заказчик, для которой модифицируется </w:t>
      </w:r>
      <w:r w:rsidR="00B12AF8">
        <w:t>система</w:t>
      </w:r>
      <w:r>
        <w:t>: ООО «РН-Комсомольский НПЗ».</w:t>
      </w:r>
    </w:p>
    <w:p w:rsidR="006255E0" w:rsidRDefault="00321298" w:rsidP="002775D3">
      <w:pPr>
        <w:autoSpaceDE w:val="0"/>
        <w:autoSpaceDN w:val="0"/>
        <w:adjustRightInd w:val="0"/>
        <w:spacing w:before="120" w:after="120"/>
        <w:ind w:firstLine="539"/>
        <w:jc w:val="both"/>
      </w:pPr>
      <w:r>
        <w:t>Адрес заказчика: 681007, Хабаровский край, г. Комсомольск-на-Амуре, ул. Ленинградская 115.</w:t>
      </w:r>
    </w:p>
    <w:p w:rsidR="006255E0" w:rsidRDefault="006255E0" w:rsidP="005D6C61">
      <w:pPr>
        <w:pStyle w:val="S0"/>
        <w:spacing w:before="0"/>
      </w:pPr>
    </w:p>
    <w:p w:rsidR="00484EB0" w:rsidRDefault="009922EC" w:rsidP="00B12AF8">
      <w:pPr>
        <w:pStyle w:val="S11"/>
        <w:spacing w:after="240"/>
      </w:pPr>
      <w:bookmarkStart w:id="44" w:name="_Toc356315431"/>
      <w:bookmarkStart w:id="45" w:name="_Toc349644776"/>
      <w:bookmarkStart w:id="46" w:name="_Toc422134029"/>
      <w:bookmarkStart w:id="47" w:name="_Toc422137160"/>
      <w:bookmarkStart w:id="48" w:name="_Toc522710579"/>
      <w:r>
        <w:t xml:space="preserve">3 </w:t>
      </w:r>
      <w:bookmarkEnd w:id="44"/>
      <w:bookmarkEnd w:id="45"/>
      <w:bookmarkEnd w:id="46"/>
      <w:bookmarkEnd w:id="47"/>
      <w:r w:rsidR="00B12AF8">
        <w:t>ОПИСАНИЕ РЕШЕНИЯ</w:t>
      </w:r>
      <w:bookmarkEnd w:id="48"/>
    </w:p>
    <w:p w:rsidR="00EF044D" w:rsidRPr="00EF044D" w:rsidRDefault="00B12AF8" w:rsidP="00EF044D">
      <w:pPr>
        <w:ind w:firstLine="567"/>
        <w:jc w:val="both"/>
      </w:pPr>
      <w:r w:rsidRPr="00EF044D">
        <w:t xml:space="preserve">При решении поставленной задачи необходимо </w:t>
      </w:r>
      <w:r w:rsidR="00EF044D" w:rsidRPr="00EF044D">
        <w:rPr>
          <w:lang w:val="en-US"/>
        </w:rPr>
        <w:t>c</w:t>
      </w:r>
      <w:r w:rsidR="00EF044D" w:rsidRPr="00EF044D">
        <w:t xml:space="preserve">оздать в ИС «Галактика </w:t>
      </w:r>
      <w:r w:rsidR="00EF044D" w:rsidRPr="00EF044D">
        <w:rPr>
          <w:lang w:val="en-US"/>
        </w:rPr>
        <w:t>ERP</w:t>
      </w:r>
      <w:r w:rsidR="00EF044D" w:rsidRPr="00EF044D">
        <w:t xml:space="preserve">» таблицы </w:t>
      </w:r>
      <w:r w:rsidR="00EF044D" w:rsidRPr="00EF044D">
        <w:rPr>
          <w:b/>
          <w:bCs/>
          <w:lang w:val="en-US"/>
        </w:rPr>
        <w:t>Trains</w:t>
      </w:r>
      <w:r w:rsidR="00EF044D" w:rsidRPr="00EF044D">
        <w:t xml:space="preserve"> и </w:t>
      </w:r>
      <w:r w:rsidR="00EF044D" w:rsidRPr="00EF044D">
        <w:rPr>
          <w:b/>
          <w:bCs/>
          <w:lang w:val="en-US"/>
        </w:rPr>
        <w:t>Wagons</w:t>
      </w:r>
      <w:r w:rsidR="00EF044D" w:rsidRPr="00EF044D">
        <w:t xml:space="preserve"> со структурой, аналогичной БД ПО «ARSCIS». </w:t>
      </w:r>
    </w:p>
    <w:p w:rsidR="00EF044D" w:rsidRPr="00EF044D" w:rsidRDefault="00EF044D" w:rsidP="00EF044D">
      <w:pPr>
        <w:ind w:firstLine="567"/>
        <w:jc w:val="both"/>
      </w:pPr>
      <w:r w:rsidRPr="00EF044D">
        <w:t xml:space="preserve">Для того чтобы импортировался номер вагона формата РЖД, следует изменить интерфейс ИС «Галактика </w:t>
      </w:r>
      <w:r w:rsidRPr="00EF044D">
        <w:rPr>
          <w:lang w:val="en-US"/>
        </w:rPr>
        <w:t>ERP</w:t>
      </w:r>
      <w:r w:rsidRPr="00EF044D">
        <w:t xml:space="preserve">» «Акты взвешивания» в процедуре привязки файла с массами вагонов. </w:t>
      </w:r>
    </w:p>
    <w:p w:rsidR="00EF044D" w:rsidRPr="00EF044D" w:rsidRDefault="00EF044D" w:rsidP="00EF044D">
      <w:pPr>
        <w:ind w:firstLine="567"/>
        <w:jc w:val="both"/>
      </w:pPr>
      <w:r w:rsidRPr="00EF044D">
        <w:t xml:space="preserve">Для процедуры обращения к БД ПО «ARSCIS» через </w:t>
      </w:r>
      <w:r w:rsidRPr="00EF044D">
        <w:rPr>
          <w:lang w:val="en-US"/>
        </w:rPr>
        <w:t>ODBC</w:t>
      </w:r>
      <w:r w:rsidRPr="00EF044D">
        <w:t xml:space="preserve"> необходимо написать скрипт </w:t>
      </w:r>
      <w:r w:rsidRPr="00EF044D">
        <w:rPr>
          <w:lang w:val="en-US"/>
        </w:rPr>
        <w:t>VB</w:t>
      </w:r>
      <w:r w:rsidRPr="00EF044D">
        <w:t xml:space="preserve"> </w:t>
      </w:r>
      <w:r w:rsidRPr="00EF044D">
        <w:rPr>
          <w:lang w:val="en-US"/>
        </w:rPr>
        <w:t>Script</w:t>
      </w:r>
      <w:r w:rsidRPr="00EF044D">
        <w:t xml:space="preserve"> с именем </w:t>
      </w:r>
      <w:r w:rsidRPr="00EF044D">
        <w:rPr>
          <w:lang w:val="en-US"/>
        </w:rPr>
        <w:t>ARSCIS</w:t>
      </w:r>
      <w:r w:rsidRPr="00EF044D">
        <w:t>2</w:t>
      </w:r>
      <w:r w:rsidRPr="00EF044D">
        <w:rPr>
          <w:lang w:val="en-US"/>
        </w:rPr>
        <w:t>Gal</w:t>
      </w:r>
      <w:r w:rsidRPr="00EF044D">
        <w:t>.</w:t>
      </w:r>
      <w:r w:rsidRPr="00EF044D">
        <w:rPr>
          <w:lang w:val="en-US"/>
        </w:rPr>
        <w:t>vbs</w:t>
      </w:r>
      <w:r w:rsidRPr="00EF044D">
        <w:t xml:space="preserve">. По расписанию с заданным интервалом он будет запускаться на выполнение на сервере </w:t>
      </w:r>
      <w:r w:rsidRPr="00EF044D">
        <w:rPr>
          <w:lang w:val="en-US"/>
        </w:rPr>
        <w:t>ORA</w:t>
      </w:r>
      <w:r w:rsidRPr="00EF044D">
        <w:t>-</w:t>
      </w:r>
      <w:r w:rsidRPr="00EF044D">
        <w:rPr>
          <w:lang w:val="en-US"/>
        </w:rPr>
        <w:t>TEST</w:t>
      </w:r>
      <w:r w:rsidRPr="00EF044D">
        <w:t xml:space="preserve">3 планировщиком задач </w:t>
      </w:r>
      <w:r w:rsidRPr="00EF044D">
        <w:rPr>
          <w:lang w:val="en-US"/>
        </w:rPr>
        <w:t>Windows</w:t>
      </w:r>
      <w:r w:rsidRPr="00EF044D">
        <w:t>. Имя пользователя и пароль будет храниться в самом скрипте, однако доступ к нему будет ограничен.</w:t>
      </w:r>
    </w:p>
    <w:p w:rsidR="00EF044D" w:rsidRPr="00EF044D" w:rsidRDefault="00EF044D" w:rsidP="00EF044D">
      <w:pPr>
        <w:ind w:firstLine="567"/>
        <w:jc w:val="both"/>
      </w:pPr>
      <w:r w:rsidRPr="00EF044D">
        <w:t>Действия скрипта:</w:t>
      </w:r>
    </w:p>
    <w:p w:rsidR="00EF044D" w:rsidRPr="00EF044D" w:rsidRDefault="00EF044D" w:rsidP="00EF044D">
      <w:pPr>
        <w:pStyle w:val="afffc"/>
        <w:numPr>
          <w:ilvl w:val="0"/>
          <w:numId w:val="33"/>
        </w:numPr>
        <w:tabs>
          <w:tab w:val="left" w:pos="851"/>
        </w:tabs>
        <w:ind w:left="0" w:firstLine="567"/>
        <w:jc w:val="both"/>
      </w:pPr>
      <w:r w:rsidRPr="00EF044D">
        <w:t>Получить список обработанных составов, которые ещё не выгружены.</w:t>
      </w:r>
    </w:p>
    <w:p w:rsidR="00EF044D" w:rsidRPr="00EF044D" w:rsidRDefault="00EF044D" w:rsidP="00EF044D">
      <w:pPr>
        <w:pStyle w:val="afffc"/>
        <w:numPr>
          <w:ilvl w:val="0"/>
          <w:numId w:val="33"/>
        </w:numPr>
        <w:tabs>
          <w:tab w:val="left" w:pos="851"/>
        </w:tabs>
        <w:ind w:left="0" w:firstLine="567"/>
        <w:jc w:val="both"/>
      </w:pPr>
      <w:r w:rsidRPr="00EF044D">
        <w:t>Выгрузить в файлы посоставно информацию о взвешивании.</w:t>
      </w:r>
    </w:p>
    <w:p w:rsidR="009D1BCF" w:rsidRPr="00EF044D" w:rsidRDefault="00EF044D" w:rsidP="00EF044D">
      <w:pPr>
        <w:pStyle w:val="17"/>
        <w:shd w:val="clear" w:color="auto" w:fill="auto"/>
        <w:tabs>
          <w:tab w:val="left" w:pos="851"/>
        </w:tabs>
        <w:spacing w:line="274" w:lineRule="exact"/>
        <w:ind w:firstLine="567"/>
        <w:jc w:val="both"/>
        <w:rPr>
          <w:sz w:val="24"/>
          <w:szCs w:val="24"/>
        </w:rPr>
      </w:pPr>
      <w:r w:rsidRPr="00EF044D">
        <w:rPr>
          <w:sz w:val="24"/>
          <w:szCs w:val="24"/>
        </w:rPr>
        <w:t xml:space="preserve"> </w:t>
      </w:r>
      <w:r w:rsidR="009D1BCF" w:rsidRPr="00EF044D">
        <w:rPr>
          <w:sz w:val="24"/>
          <w:szCs w:val="24"/>
        </w:rPr>
        <w:t>Пример файла приведен в Приложении 1.</w:t>
      </w:r>
    </w:p>
    <w:p w:rsidR="00EF044D" w:rsidRPr="00EF044D" w:rsidRDefault="00EF044D" w:rsidP="00EF044D">
      <w:pPr>
        <w:pStyle w:val="afffc"/>
        <w:numPr>
          <w:ilvl w:val="0"/>
          <w:numId w:val="33"/>
        </w:numPr>
        <w:tabs>
          <w:tab w:val="left" w:pos="851"/>
        </w:tabs>
        <w:ind w:left="0" w:firstLine="567"/>
        <w:jc w:val="both"/>
      </w:pPr>
      <w:r w:rsidRPr="00EF044D">
        <w:t xml:space="preserve">Полученный файл размещается в папке </w:t>
      </w:r>
      <w:r w:rsidRPr="00EF044D">
        <w:rPr>
          <w:lang w:val="en-US"/>
        </w:rPr>
        <w:t>S</w:t>
      </w:r>
      <w:r w:rsidRPr="00EF044D">
        <w:t>:\</w:t>
      </w:r>
      <w:r w:rsidRPr="00EF044D">
        <w:rPr>
          <w:lang w:val="en-US"/>
        </w:rPr>
        <w:t>Scale</w:t>
      </w:r>
      <w:r w:rsidRPr="00EF044D">
        <w:t>\</w:t>
      </w:r>
      <w:r w:rsidRPr="00EF044D">
        <w:rPr>
          <w:lang w:val="en-US"/>
        </w:rPr>
        <w:t>ARCSIS</w:t>
      </w:r>
      <w:r w:rsidRPr="00EF044D">
        <w:t>\&lt;номер-пути&gt;\&lt;состав</w:t>
      </w:r>
      <w:del w:id="49" w:author="kvvinogradov" w:date="2018-08-23T11:46:00Z">
        <w:r w:rsidRPr="00EF044D" w:rsidDel="00E96810">
          <w:delText>-</w:delText>
        </w:r>
      </w:del>
      <w:ins w:id="50" w:author="kvvinogradov" w:date="2018-08-23T11:46:00Z">
        <w:r w:rsidR="00E96810">
          <w:t>_</w:t>
        </w:r>
      </w:ins>
      <w:r w:rsidRPr="00EF044D">
        <w:t>дата</w:t>
      </w:r>
      <w:del w:id="51" w:author="kvvinogradov" w:date="2018-08-23T11:46:00Z">
        <w:r w:rsidRPr="00EF044D" w:rsidDel="00E96810">
          <w:delText>-</w:delText>
        </w:r>
      </w:del>
      <w:ins w:id="52" w:author="kvvinogradov" w:date="2018-08-23T11:46:00Z">
        <w:r w:rsidR="00E96810">
          <w:t>_</w:t>
        </w:r>
      </w:ins>
      <w:r w:rsidRPr="00EF044D">
        <w:t>время&gt;.</w:t>
      </w:r>
      <w:r w:rsidRPr="00EF044D">
        <w:rPr>
          <w:lang w:val="en-US"/>
        </w:rPr>
        <w:t>txt</w:t>
      </w:r>
      <w:r w:rsidRPr="00EF044D">
        <w:t>, например, «000941</w:t>
      </w:r>
      <w:ins w:id="53" w:author="kvvinogradov" w:date="2018-08-23T11:44:00Z">
        <w:r w:rsidR="00E96810">
          <w:t>_</w:t>
        </w:r>
      </w:ins>
      <w:del w:id="54" w:author="kvvinogradov" w:date="2018-08-23T11:44:00Z">
        <w:r w:rsidRPr="00EF044D" w:rsidDel="00E96810">
          <w:delText xml:space="preserve"> </w:delText>
        </w:r>
      </w:del>
      <w:ins w:id="55" w:author="kvvinogradov" w:date="2018-08-23T11:44:00Z">
        <w:r w:rsidR="00E96810">
          <w:t>20</w:t>
        </w:r>
      </w:ins>
      <w:ins w:id="56" w:author="kvvinogradov" w:date="2018-08-23T11:41:00Z">
        <w:r w:rsidR="00E96810" w:rsidRPr="00EF044D">
          <w:t>17</w:t>
        </w:r>
      </w:ins>
      <w:del w:id="57" w:author="kvvinogradov" w:date="2018-08-23T11:41:00Z">
        <w:r w:rsidRPr="00EF044D" w:rsidDel="00E96810">
          <w:delText>13</w:delText>
        </w:r>
      </w:del>
      <w:r w:rsidRPr="00EF044D">
        <w:t>01</w:t>
      </w:r>
      <w:del w:id="58" w:author="kvvinogradov" w:date="2018-08-23T11:41:00Z">
        <w:r w:rsidRPr="00EF044D" w:rsidDel="00E96810">
          <w:delText>17</w:delText>
        </w:r>
      </w:del>
      <w:ins w:id="59" w:author="kvvinogradov" w:date="2018-08-23T11:41:00Z">
        <w:r w:rsidR="00E96810" w:rsidRPr="00EF044D">
          <w:t>13</w:t>
        </w:r>
      </w:ins>
      <w:ins w:id="60" w:author="kvvinogradov" w:date="2018-08-23T11:44:00Z">
        <w:r w:rsidR="00E96810">
          <w:t>_</w:t>
        </w:r>
      </w:ins>
      <w:del w:id="61" w:author="kvvinogradov" w:date="2018-08-23T11:44:00Z">
        <w:r w:rsidRPr="00EF044D" w:rsidDel="00E96810">
          <w:delText xml:space="preserve"> </w:delText>
        </w:r>
      </w:del>
      <w:r w:rsidRPr="00EF044D">
        <w:t>082646.txt».</w:t>
      </w:r>
    </w:p>
    <w:p w:rsidR="00EF044D" w:rsidRPr="00EF044D" w:rsidRDefault="00EF044D" w:rsidP="00EF044D">
      <w:pPr>
        <w:pStyle w:val="afffc"/>
        <w:numPr>
          <w:ilvl w:val="0"/>
          <w:numId w:val="33"/>
        </w:numPr>
        <w:tabs>
          <w:tab w:val="left" w:pos="851"/>
        </w:tabs>
        <w:ind w:left="0" w:firstLine="567"/>
        <w:jc w:val="both"/>
      </w:pPr>
      <w:r w:rsidRPr="00EF044D">
        <w:t xml:space="preserve">Записать в таблицы </w:t>
      </w:r>
      <w:r w:rsidRPr="00EF044D">
        <w:rPr>
          <w:b/>
          <w:bCs/>
          <w:lang w:val="en-US"/>
        </w:rPr>
        <w:t>Trains</w:t>
      </w:r>
      <w:r w:rsidRPr="00EF044D">
        <w:t xml:space="preserve"> и </w:t>
      </w:r>
      <w:r w:rsidRPr="00EF044D">
        <w:rPr>
          <w:b/>
          <w:bCs/>
          <w:lang w:val="en-US"/>
        </w:rPr>
        <w:t>Wagons</w:t>
      </w:r>
      <w:r w:rsidRPr="00EF044D">
        <w:t xml:space="preserve"> обработанные составы.</w:t>
      </w:r>
    </w:p>
    <w:p w:rsidR="00EF044D" w:rsidRPr="00EF044D" w:rsidRDefault="00EF044D" w:rsidP="00EF044D">
      <w:pPr>
        <w:ind w:firstLine="567"/>
        <w:jc w:val="both"/>
      </w:pPr>
      <w:r w:rsidRPr="00EF044D">
        <w:t xml:space="preserve">Этот файл будет импортирован оператором в Галактику в интерфейсе «Акт взвешивания», при этом номера вагонов будут заполнены. </w:t>
      </w:r>
    </w:p>
    <w:p w:rsidR="00EF044D" w:rsidRDefault="00EF044D" w:rsidP="00EF044D">
      <w:pPr>
        <w:pStyle w:val="17"/>
        <w:shd w:val="clear" w:color="auto" w:fill="auto"/>
        <w:spacing w:after="120" w:line="274" w:lineRule="exact"/>
        <w:ind w:left="20" w:firstLine="688"/>
        <w:jc w:val="both"/>
      </w:pPr>
    </w:p>
    <w:p w:rsidR="00EF044D" w:rsidRDefault="00EF044D" w:rsidP="00EF044D">
      <w:pPr>
        <w:pStyle w:val="17"/>
        <w:shd w:val="clear" w:color="auto" w:fill="auto"/>
        <w:spacing w:after="120" w:line="274" w:lineRule="exact"/>
        <w:ind w:left="20" w:firstLine="688"/>
        <w:jc w:val="both"/>
      </w:pPr>
    </w:p>
    <w:p w:rsidR="00EF044D" w:rsidRDefault="00EF044D" w:rsidP="00EF044D">
      <w:pPr>
        <w:pStyle w:val="17"/>
        <w:shd w:val="clear" w:color="auto" w:fill="auto"/>
        <w:spacing w:after="120" w:line="274" w:lineRule="exact"/>
        <w:ind w:left="20" w:firstLine="688"/>
        <w:jc w:val="both"/>
      </w:pP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35"/>
    <w:bookmarkEnd w:id="36"/>
    <w:bookmarkEnd w:id="37"/>
    <w:p w:rsidR="00AD0FF3" w:rsidRDefault="00AD0FF3" w:rsidP="009D1BCF">
      <w:pPr>
        <w:spacing w:after="120"/>
        <w:jc w:val="both"/>
      </w:pPr>
    </w:p>
    <w:p w:rsidR="00603815" w:rsidRDefault="009D1BCF" w:rsidP="00603815">
      <w:pPr>
        <w:pStyle w:val="S11"/>
      </w:pPr>
      <w:bookmarkStart w:id="62" w:name="_Toc522710580"/>
      <w:bookmarkStart w:id="63" w:name="_Toc513554720"/>
      <w:r>
        <w:t>4</w:t>
      </w:r>
      <w:r w:rsidR="00603815">
        <w:t xml:space="preserve"> ТРЕБОВАНИЯ К ИНФОРМАЦИОННОЙ БЕЗОПАСНОСТИ</w:t>
      </w:r>
      <w:bookmarkEnd w:id="62"/>
    </w:p>
    <w:p w:rsidR="00AB0D00" w:rsidRPr="004C3F03" w:rsidRDefault="00AB0D00" w:rsidP="00AB0D00">
      <w:pPr>
        <w:tabs>
          <w:tab w:val="left" w:pos="993"/>
        </w:tabs>
        <w:ind w:firstLine="709"/>
        <w:jc w:val="both"/>
      </w:pPr>
      <w:r w:rsidRPr="008C628A">
        <w:t xml:space="preserve">При модификации </w:t>
      </w:r>
      <w:r>
        <w:t xml:space="preserve">ИС «Галактика </w:t>
      </w:r>
      <w:r>
        <w:rPr>
          <w:lang w:val="en-US"/>
        </w:rPr>
        <w:t>ERP</w:t>
      </w:r>
      <w:r>
        <w:t>»</w:t>
      </w:r>
      <w:r w:rsidRPr="008C628A">
        <w:t xml:space="preserve"> не должны ухудшаться требования к защите информации от несанкционированного доступа, указанные в техническом паспорте на </w:t>
      </w:r>
      <w:r>
        <w:t xml:space="preserve">ИС «Галактика </w:t>
      </w:r>
      <w:r>
        <w:rPr>
          <w:lang w:val="en-US"/>
        </w:rPr>
        <w:t>ERP</w:t>
      </w:r>
      <w:r>
        <w:t>».</w:t>
      </w:r>
    </w:p>
    <w:p w:rsidR="00603815" w:rsidRDefault="00603815" w:rsidP="009D1BCF">
      <w:pPr>
        <w:pStyle w:val="S11"/>
        <w:ind w:firstLine="0"/>
      </w:pPr>
    </w:p>
    <w:p w:rsidR="00AD0FF3" w:rsidRDefault="00AB0D00" w:rsidP="00B12AF8">
      <w:pPr>
        <w:pStyle w:val="S11"/>
      </w:pPr>
      <w:bookmarkStart w:id="64" w:name="_Toc522710581"/>
      <w:r>
        <w:t>5</w:t>
      </w:r>
      <w:r w:rsidR="00603815">
        <w:t xml:space="preserve"> </w:t>
      </w:r>
      <w:r w:rsidR="00AD0FF3">
        <w:t>ТРЕБОВАНИЯ К ОРГАНИЗАЦИИ РАБОТ</w:t>
      </w:r>
      <w:bookmarkEnd w:id="63"/>
      <w:bookmarkEnd w:id="64"/>
    </w:p>
    <w:p w:rsidR="009922EC" w:rsidRPr="009922EC" w:rsidRDefault="009922EC" w:rsidP="009922EC"/>
    <w:p w:rsidR="00AD0FF3" w:rsidRDefault="00AD0FF3" w:rsidP="009922EC">
      <w:pPr>
        <w:pStyle w:val="afffc"/>
        <w:tabs>
          <w:tab w:val="left" w:pos="993"/>
        </w:tabs>
        <w:ind w:left="0" w:firstLine="567"/>
        <w:jc w:val="both"/>
        <w:rPr>
          <w:noProof/>
          <w:snapToGrid w:val="0"/>
        </w:rPr>
      </w:pPr>
      <w:r w:rsidRPr="00235820">
        <w:rPr>
          <w:noProof/>
          <w:snapToGrid w:val="0"/>
        </w:rPr>
        <w:t>Исполнитель обязуется выполнять корпоративные стандарты</w:t>
      </w:r>
      <w:r>
        <w:rPr>
          <w:noProof/>
          <w:snapToGrid w:val="0"/>
        </w:rPr>
        <w:t xml:space="preserve"> Общества и К</w:t>
      </w:r>
      <w:r w:rsidRPr="00235820">
        <w:rPr>
          <w:noProof/>
          <w:snapToGrid w:val="0"/>
        </w:rPr>
        <w:t>омпании ПАО «НК «Роснефть» по охране и безопасности труда, а также требования ЛНД</w:t>
      </w:r>
      <w:r>
        <w:rPr>
          <w:noProof/>
          <w:snapToGrid w:val="0"/>
        </w:rPr>
        <w:t xml:space="preserve"> Общества и</w:t>
      </w:r>
      <w:r w:rsidRPr="00235820">
        <w:rPr>
          <w:noProof/>
          <w:snapToGrid w:val="0"/>
        </w:rPr>
        <w:t xml:space="preserve"> Компании, регламентирующих вопросы информационной безопасности.</w:t>
      </w:r>
    </w:p>
    <w:p w:rsidR="000F577E" w:rsidRDefault="000F577E" w:rsidP="009922EC">
      <w:pPr>
        <w:pStyle w:val="afffc"/>
        <w:tabs>
          <w:tab w:val="left" w:pos="993"/>
        </w:tabs>
        <w:ind w:left="0" w:firstLine="567"/>
        <w:jc w:val="both"/>
        <w:rPr>
          <w:noProof/>
          <w:snapToGrid w:val="0"/>
        </w:rPr>
      </w:pPr>
      <w:r>
        <w:rPr>
          <w:noProof/>
          <w:snapToGrid w:val="0"/>
        </w:rPr>
        <w:t xml:space="preserve">Сроки выполнения работ </w:t>
      </w:r>
      <w:r w:rsidRPr="00B12AF8">
        <w:rPr>
          <w:noProof/>
          <w:snapToGrid w:val="0"/>
          <w:highlight w:val="yellow"/>
        </w:rPr>
        <w:t xml:space="preserve">– с </w:t>
      </w:r>
      <w:r w:rsidR="009D1BCF">
        <w:rPr>
          <w:noProof/>
          <w:snapToGrid w:val="0"/>
          <w:highlight w:val="yellow"/>
        </w:rPr>
        <w:t>10</w:t>
      </w:r>
      <w:r w:rsidRPr="00B12AF8">
        <w:rPr>
          <w:noProof/>
          <w:snapToGrid w:val="0"/>
          <w:highlight w:val="yellow"/>
        </w:rPr>
        <w:t>.0</w:t>
      </w:r>
      <w:r w:rsidR="009D1BCF">
        <w:rPr>
          <w:noProof/>
          <w:snapToGrid w:val="0"/>
          <w:highlight w:val="yellow"/>
        </w:rPr>
        <w:t>9</w:t>
      </w:r>
      <w:r w:rsidRPr="00B12AF8">
        <w:rPr>
          <w:noProof/>
          <w:snapToGrid w:val="0"/>
          <w:highlight w:val="yellow"/>
        </w:rPr>
        <w:t xml:space="preserve">.2018 г. по </w:t>
      </w:r>
      <w:r w:rsidR="005F3899">
        <w:rPr>
          <w:noProof/>
          <w:snapToGrid w:val="0"/>
          <w:highlight w:val="yellow"/>
        </w:rPr>
        <w:t>30</w:t>
      </w:r>
      <w:r w:rsidRPr="00B12AF8">
        <w:rPr>
          <w:noProof/>
          <w:snapToGrid w:val="0"/>
          <w:highlight w:val="yellow"/>
        </w:rPr>
        <w:t>.</w:t>
      </w:r>
      <w:r w:rsidR="009D1BCF">
        <w:rPr>
          <w:noProof/>
          <w:snapToGrid w:val="0"/>
          <w:highlight w:val="yellow"/>
        </w:rPr>
        <w:t>10</w:t>
      </w:r>
      <w:r w:rsidRPr="00B12AF8">
        <w:rPr>
          <w:noProof/>
          <w:snapToGrid w:val="0"/>
          <w:highlight w:val="yellow"/>
        </w:rPr>
        <w:t>.2018 г.</w:t>
      </w:r>
    </w:p>
    <w:p w:rsidR="00AB0D00" w:rsidRDefault="00AB0D00" w:rsidP="009922EC">
      <w:pPr>
        <w:pStyle w:val="afffc"/>
        <w:tabs>
          <w:tab w:val="left" w:pos="993"/>
        </w:tabs>
        <w:ind w:left="0" w:firstLine="567"/>
        <w:jc w:val="both"/>
        <w:rPr>
          <w:noProof/>
          <w:snapToGrid w:val="0"/>
        </w:rPr>
      </w:pPr>
    </w:p>
    <w:p w:rsidR="00AB0D00" w:rsidRDefault="00AB0D00" w:rsidP="009922EC">
      <w:pPr>
        <w:pStyle w:val="afffc"/>
        <w:tabs>
          <w:tab w:val="left" w:pos="993"/>
        </w:tabs>
        <w:ind w:left="0" w:firstLine="567"/>
        <w:jc w:val="both"/>
        <w:rPr>
          <w:noProof/>
          <w:snapToGrid w:val="0"/>
        </w:rPr>
      </w:pPr>
    </w:p>
    <w:p w:rsidR="00AD0FF3" w:rsidRPr="00235820" w:rsidRDefault="00AD0FF3" w:rsidP="00AD0FF3">
      <w:pPr>
        <w:pStyle w:val="afffc"/>
        <w:tabs>
          <w:tab w:val="left" w:pos="993"/>
        </w:tabs>
        <w:ind w:left="360"/>
        <w:jc w:val="both"/>
        <w:rPr>
          <w:noProof/>
          <w:snapToGrid w:val="0"/>
        </w:rPr>
      </w:pPr>
    </w:p>
    <w:p w:rsidR="00AD0FF3" w:rsidRDefault="00AB0D00" w:rsidP="00B12AF8">
      <w:pPr>
        <w:pStyle w:val="S11"/>
      </w:pPr>
      <w:bookmarkStart w:id="65" w:name="_Toc513554721"/>
      <w:bookmarkStart w:id="66" w:name="_Toc522710582"/>
      <w:r>
        <w:t>6</w:t>
      </w:r>
      <w:r w:rsidR="00AD0FF3">
        <w:t xml:space="preserve"> ТРЕБОВАНИЯ К ИСПОЛНИТЕЛЮ</w:t>
      </w:r>
      <w:bookmarkEnd w:id="65"/>
      <w:bookmarkEnd w:id="66"/>
    </w:p>
    <w:p w:rsidR="009922EC" w:rsidRPr="009922EC" w:rsidRDefault="009922EC" w:rsidP="009922EC"/>
    <w:p w:rsidR="00AD0FF3" w:rsidRDefault="00AD0FF3" w:rsidP="009922EC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Наличие в штате Исполнителя достаточного количества квалифицированных специалистов для оказания услуг, предусмотренных настоящим Техническим заданием.</w:t>
      </w:r>
    </w:p>
    <w:p w:rsidR="009922EC" w:rsidRDefault="009922EC" w:rsidP="009922EC">
      <w:pPr>
        <w:ind w:firstLine="567"/>
        <w:jc w:val="both"/>
        <w:rPr>
          <w:color w:val="000000" w:themeColor="text1"/>
        </w:rPr>
      </w:pPr>
    </w:p>
    <w:p w:rsidR="009922EC" w:rsidRDefault="00AB0D00" w:rsidP="00B12AF8">
      <w:pPr>
        <w:pStyle w:val="S11"/>
      </w:pPr>
      <w:bookmarkStart w:id="67" w:name="_Toc522710583"/>
      <w:r>
        <w:t>7</w:t>
      </w:r>
      <w:r w:rsidR="009922EC">
        <w:t xml:space="preserve"> </w:t>
      </w:r>
      <w:r w:rsidR="009922EC" w:rsidRPr="005132CA">
        <w:t>Порядок приемки оказанных услуг</w:t>
      </w:r>
      <w:bookmarkEnd w:id="67"/>
    </w:p>
    <w:p w:rsidR="009922EC" w:rsidRPr="009922EC" w:rsidRDefault="009922EC" w:rsidP="009922EC"/>
    <w:p w:rsidR="009922EC" w:rsidRPr="005132CA" w:rsidRDefault="009922EC" w:rsidP="009922EC">
      <w:pPr>
        <w:ind w:firstLine="709"/>
        <w:jc w:val="both"/>
      </w:pPr>
      <w:r w:rsidRPr="005132CA">
        <w:t>По заверше</w:t>
      </w:r>
      <w:r>
        <w:t xml:space="preserve">нию Исполнителем оказания услуг, </w:t>
      </w:r>
      <w:r w:rsidRPr="005132CA">
        <w:t>Исполнитель в течение 5 (пяти) дней представляет Заказчику оригинал акта сдачи-приемки услуг, оформленный в заранее установленном порядке.</w:t>
      </w:r>
    </w:p>
    <w:p w:rsidR="009922EC" w:rsidRPr="005132CA" w:rsidRDefault="009922EC" w:rsidP="009922EC">
      <w:pPr>
        <w:ind w:firstLine="709"/>
        <w:jc w:val="both"/>
      </w:pPr>
      <w:r w:rsidRPr="005132CA">
        <w:t>Заказчик не позднее, чем через 3 (три) календарных дней после получения Акта сдачи-приемки услуг подписывает соответствующий Акт, либо предоставляет  мотивированный отказ (рекламацию)  с указанием претензий и требований по устранению недостатков.</w:t>
      </w:r>
    </w:p>
    <w:p w:rsidR="009922EC" w:rsidRPr="005132CA" w:rsidRDefault="009922EC" w:rsidP="009922EC">
      <w:pPr>
        <w:ind w:firstLine="709"/>
        <w:jc w:val="both"/>
      </w:pPr>
      <w:r w:rsidRPr="005132CA">
        <w:t>Исполнитель обязан устранить недостатки, выявленные Заказчиком, в течение 10 рабочих дней.</w:t>
      </w:r>
    </w:p>
    <w:p w:rsidR="00AD0FF3" w:rsidRDefault="00AD0FF3" w:rsidP="00AD0FF3">
      <w:pPr>
        <w:pStyle w:val="afffc"/>
        <w:spacing w:after="120"/>
        <w:ind w:left="927"/>
        <w:jc w:val="both"/>
      </w:pPr>
    </w:p>
    <w:p w:rsidR="00AD0FF3" w:rsidRDefault="00AD0FF3" w:rsidP="00AD0FF3">
      <w:pPr>
        <w:pStyle w:val="afffc"/>
        <w:spacing w:after="120"/>
        <w:ind w:left="927"/>
        <w:jc w:val="both"/>
      </w:pPr>
    </w:p>
    <w:p w:rsidR="002B2875" w:rsidRDefault="002B2875">
      <w:r>
        <w:br w:type="page"/>
      </w:r>
    </w:p>
    <w:p w:rsidR="002B2875" w:rsidRDefault="002B2875" w:rsidP="00B12AF8">
      <w:pPr>
        <w:pStyle w:val="S11"/>
      </w:pPr>
      <w:bookmarkStart w:id="68" w:name="_Toc522710584"/>
      <w:r>
        <w:t xml:space="preserve">ПРИЛОЖЕНИЕ </w:t>
      </w:r>
      <w:r w:rsidR="00603815">
        <w:t>1</w:t>
      </w:r>
      <w:bookmarkEnd w:id="68"/>
    </w:p>
    <w:p w:rsidR="00603815" w:rsidRDefault="00603815" w:rsidP="00B12AF8">
      <w:pPr>
        <w:pStyle w:val="S11"/>
      </w:pPr>
    </w:p>
    <w:p w:rsidR="00603815" w:rsidRPr="00AB6DAF" w:rsidRDefault="00603815" w:rsidP="00603815">
      <w:pPr>
        <w:pStyle w:val="1"/>
        <w:spacing w:before="0"/>
        <w:ind w:firstLine="709"/>
        <w:jc w:val="both"/>
        <w:rPr>
          <w:caps/>
        </w:rPr>
      </w:pPr>
      <w:bookmarkStart w:id="69" w:name="_Toc515625478"/>
      <w:bookmarkStart w:id="70" w:name="_Toc519519135"/>
      <w:bookmarkStart w:id="71" w:name="_Toc522710585"/>
      <w:r w:rsidRPr="00AB6DAF">
        <w:rPr>
          <w:caps/>
        </w:rPr>
        <w:t>структура файла</w:t>
      </w:r>
      <w:bookmarkEnd w:id="69"/>
      <w:bookmarkEnd w:id="70"/>
      <w:bookmarkEnd w:id="71"/>
    </w:p>
    <w:p w:rsidR="00603815" w:rsidRDefault="00603815" w:rsidP="00603815">
      <w:pPr>
        <w:pStyle w:val="afffc"/>
        <w:ind w:left="740" w:firstLine="709"/>
      </w:pPr>
    </w:p>
    <w:p w:rsidR="009D1BCF" w:rsidRDefault="009D1BCF" w:rsidP="009D1BCF">
      <w:pPr>
        <w:pStyle w:val="S0"/>
        <w:spacing w:before="0"/>
      </w:pPr>
      <w:r>
        <w:t xml:space="preserve">Формат имени файла:  </w:t>
      </w:r>
      <w:del w:id="72" w:author="kvvinogradov" w:date="2018-08-23T11:43:00Z">
        <w:r w:rsidDel="00E96810">
          <w:rPr>
            <w:lang w:val="en-US"/>
          </w:rPr>
          <w:delText>XXXXXX</w:delText>
        </w:r>
        <w:r w:rsidRPr="00045ECA" w:rsidDel="00E96810">
          <w:delText xml:space="preserve"> </w:delText>
        </w:r>
      </w:del>
      <w:ins w:id="73" w:author="kvvinogradov" w:date="2018-08-23T11:43:00Z">
        <w:r w:rsidR="00E96810">
          <w:rPr>
            <w:lang w:val="en-US"/>
          </w:rPr>
          <w:t>XXXXXX</w:t>
        </w:r>
        <w:r w:rsidR="00E96810" w:rsidRPr="00E96810">
          <w:rPr>
            <w:rPrChange w:id="74" w:author="kvvinogradov" w:date="2018-08-23T11:43:00Z">
              <w:rPr>
                <w:lang w:val="en-US"/>
              </w:rPr>
            </w:rPrChange>
          </w:rPr>
          <w:t>_</w:t>
        </w:r>
        <w:r w:rsidR="00E96810">
          <w:rPr>
            <w:lang w:val="en-US"/>
          </w:rPr>
          <w:t>YYYYMMDD</w:t>
        </w:r>
      </w:ins>
      <w:del w:id="75" w:author="kvvinogradov" w:date="2018-08-23T11:43:00Z">
        <w:r w:rsidDel="00E96810">
          <w:rPr>
            <w:lang w:val="en-US"/>
          </w:rPr>
          <w:delText>DDMMGG</w:delText>
        </w:r>
        <w:r w:rsidRPr="00045ECA" w:rsidDel="00E96810">
          <w:delText xml:space="preserve"> </w:delText>
        </w:r>
      </w:del>
      <w:ins w:id="76" w:author="kvvinogradov" w:date="2018-08-23T11:43:00Z">
        <w:r w:rsidR="00E96810" w:rsidRPr="00E96810">
          <w:rPr>
            <w:rPrChange w:id="77" w:author="kvvinogradov" w:date="2018-08-23T11:43:00Z">
              <w:rPr>
                <w:lang w:val="en-US"/>
              </w:rPr>
            </w:rPrChange>
          </w:rPr>
          <w:t>_</w:t>
        </w:r>
      </w:ins>
      <w:r>
        <w:t>ЧЧММСС</w:t>
      </w:r>
      <w:r w:rsidRPr="00A82D82">
        <w:t>.</w:t>
      </w:r>
      <w:r>
        <w:rPr>
          <w:lang w:val="en-US"/>
        </w:rPr>
        <w:t>txt</w:t>
      </w:r>
      <w:r w:rsidRPr="00A82D82">
        <w:t xml:space="preserve">, </w:t>
      </w:r>
    </w:p>
    <w:p w:rsidR="009D1BCF" w:rsidRPr="00045ECA" w:rsidRDefault="009D1BCF" w:rsidP="009D1BCF">
      <w:pPr>
        <w:pStyle w:val="S0"/>
        <w:spacing w:before="0"/>
      </w:pPr>
      <w:r>
        <w:t xml:space="preserve">где </w:t>
      </w:r>
      <w:r>
        <w:rPr>
          <w:lang w:val="en-US"/>
        </w:rPr>
        <w:t>XXXXXX</w:t>
      </w:r>
      <w:r>
        <w:t xml:space="preserve"> – номер состава, дополненный нулями до 6 знаков</w:t>
      </w:r>
    </w:p>
    <w:p w:rsidR="009D1BCF" w:rsidRDefault="009D1BCF" w:rsidP="009D1BCF">
      <w:pPr>
        <w:pStyle w:val="S0"/>
        <w:spacing w:before="0"/>
        <w:ind w:firstLine="426"/>
      </w:pPr>
      <w:r>
        <w:t xml:space="preserve"> </w:t>
      </w:r>
      <w:r>
        <w:rPr>
          <w:lang w:val="en-US"/>
        </w:rPr>
        <w:t>DD</w:t>
      </w:r>
      <w:r>
        <w:t xml:space="preserve">, </w:t>
      </w:r>
      <w:r>
        <w:rPr>
          <w:lang w:val="en-US"/>
        </w:rPr>
        <w:t>MM</w:t>
      </w:r>
      <w:r>
        <w:t>,</w:t>
      </w:r>
      <w:r w:rsidRPr="00045ECA">
        <w:t xml:space="preserve"> </w:t>
      </w:r>
      <w:del w:id="78" w:author="kvvinogradov" w:date="2018-08-23T11:43:00Z">
        <w:r w:rsidDel="00E96810">
          <w:rPr>
            <w:lang w:val="en-US"/>
          </w:rPr>
          <w:delText>GG</w:delText>
        </w:r>
      </w:del>
      <w:ins w:id="79" w:author="kvvinogradov" w:date="2018-08-23T11:43:00Z">
        <w:r w:rsidR="00E96810">
          <w:rPr>
            <w:lang w:val="en-US"/>
          </w:rPr>
          <w:t>YYYY</w:t>
        </w:r>
      </w:ins>
      <w:r w:rsidRPr="00A82D82">
        <w:t xml:space="preserve">  </w:t>
      </w:r>
      <w:r>
        <w:t>– соответственно,  день, месяц и год операции взвешивания.</w:t>
      </w:r>
    </w:p>
    <w:p w:rsidR="009D1BCF" w:rsidRPr="00653722" w:rsidRDefault="009D1BCF" w:rsidP="009D1BCF">
      <w:pPr>
        <w:pStyle w:val="S0"/>
        <w:spacing w:before="0"/>
      </w:pPr>
      <w:r>
        <w:t>Формат файла: – текстовый файл.</w:t>
      </w:r>
    </w:p>
    <w:p w:rsidR="009D1BCF" w:rsidRDefault="009D1BCF" w:rsidP="009D1BCF">
      <w:pPr>
        <w:pStyle w:val="S0"/>
        <w:spacing w:before="0"/>
      </w:pPr>
      <w:r>
        <w:t xml:space="preserve">- 1 строка  - содержит данные о дате и времени взвешивания; </w:t>
      </w:r>
    </w:p>
    <w:p w:rsidR="009D1BCF" w:rsidRPr="00AA17E7" w:rsidRDefault="009D1BCF" w:rsidP="009D1BCF">
      <w:pPr>
        <w:pStyle w:val="S0"/>
        <w:spacing w:before="0"/>
      </w:pPr>
      <w:r>
        <w:t>- 5 строка  - направление движения и номер состава</w:t>
      </w:r>
      <w:r w:rsidRPr="00AA17E7">
        <w:t>;</w:t>
      </w:r>
    </w:p>
    <w:p w:rsidR="009D1BCF" w:rsidRDefault="009D1BCF" w:rsidP="009D1BCF">
      <w:pPr>
        <w:pStyle w:val="S0"/>
        <w:spacing w:before="0"/>
      </w:pPr>
      <w:r>
        <w:t xml:space="preserve">- Начиная с </w:t>
      </w:r>
      <w:r w:rsidRPr="00AA17E7">
        <w:t xml:space="preserve">9 </w:t>
      </w:r>
      <w:r>
        <w:t>–ой строки  - табличные данные разделенные пробелами</w:t>
      </w:r>
      <w:r w:rsidRPr="00AA17E7">
        <w:t xml:space="preserve">:  </w:t>
      </w:r>
      <w:r>
        <w:t xml:space="preserve">порядковый номер </w:t>
      </w:r>
    </w:p>
    <w:p w:rsidR="009D1BCF" w:rsidRDefault="009D1BCF" w:rsidP="009D1BCF">
      <w:pPr>
        <w:pStyle w:val="S0"/>
        <w:spacing w:before="0"/>
      </w:pPr>
      <w:r>
        <w:t>вагона</w:t>
      </w:r>
      <w:r w:rsidRPr="00AA17E7">
        <w:t xml:space="preserve">, </w:t>
      </w:r>
      <w:ins w:id="80" w:author="kvvinogradov" w:date="2018-08-23T11:44:00Z">
        <w:r w:rsidR="00E96810">
          <w:t xml:space="preserve">номер вагона РЖД, </w:t>
        </w:r>
      </w:ins>
      <w:r>
        <w:t xml:space="preserve">тип вагона, количество осей, скорость, вес </w:t>
      </w:r>
    </w:p>
    <w:p w:rsidR="00603815" w:rsidRDefault="00603815" w:rsidP="00B12AF8">
      <w:pPr>
        <w:pStyle w:val="S11"/>
      </w:pPr>
    </w:p>
    <w:p w:rsidR="00E96810" w:rsidRPr="00E96810" w:rsidRDefault="00E96810" w:rsidP="00E96810">
      <w:pPr>
        <w:rPr>
          <w:ins w:id="81" w:author="kvvinogradov" w:date="2018-08-23T11:42:00Z"/>
          <w:rFonts w:ascii="Courier New" w:hAnsi="Courier New" w:cs="Courier New"/>
          <w:color w:val="000000"/>
          <w:sz w:val="18"/>
          <w:szCs w:val="16"/>
          <w:rPrChange w:id="82" w:author="kvvinogradov" w:date="2018-08-23T11:43:00Z">
            <w:rPr>
              <w:ins w:id="83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84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85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 13 января 2017  08:26                           Комсомольск-на-Амуре</w:t>
        </w:r>
      </w:ins>
    </w:p>
    <w:p w:rsidR="00E96810" w:rsidRPr="00E96810" w:rsidRDefault="00E96810" w:rsidP="00E96810">
      <w:pPr>
        <w:rPr>
          <w:ins w:id="86" w:author="kvvinogradov" w:date="2018-08-23T11:42:00Z"/>
          <w:rFonts w:ascii="Courier New" w:hAnsi="Courier New" w:cs="Courier New"/>
          <w:color w:val="000000"/>
          <w:sz w:val="18"/>
          <w:szCs w:val="16"/>
          <w:rPrChange w:id="87" w:author="kvvinogradov" w:date="2018-08-23T11:43:00Z">
            <w:rPr>
              <w:ins w:id="88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</w:p>
    <w:p w:rsidR="00E96810" w:rsidRPr="00E96810" w:rsidRDefault="00E96810" w:rsidP="00E96810">
      <w:pPr>
        <w:rPr>
          <w:ins w:id="89" w:author="kvvinogradov" w:date="2018-08-23T11:42:00Z"/>
          <w:rFonts w:ascii="Courier New" w:hAnsi="Courier New" w:cs="Courier New"/>
          <w:color w:val="000000"/>
          <w:sz w:val="18"/>
          <w:szCs w:val="16"/>
          <w:rPrChange w:id="90" w:author="kvvinogradov" w:date="2018-08-23T11:43:00Z">
            <w:rPr>
              <w:ins w:id="9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9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9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                       РН-Комсомольский НПЗ</w:t>
        </w:r>
      </w:ins>
    </w:p>
    <w:p w:rsidR="00E96810" w:rsidRPr="00E96810" w:rsidRDefault="00E96810" w:rsidP="00E96810">
      <w:pPr>
        <w:rPr>
          <w:ins w:id="94" w:author="kvvinogradov" w:date="2018-08-23T11:42:00Z"/>
          <w:rFonts w:ascii="Courier New" w:hAnsi="Courier New" w:cs="Courier New"/>
          <w:color w:val="000000"/>
          <w:sz w:val="18"/>
          <w:szCs w:val="16"/>
          <w:rPrChange w:id="95" w:author="kvvinogradov" w:date="2018-08-23T11:43:00Z">
            <w:rPr>
              <w:ins w:id="96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97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98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                             База СУГ</w:t>
        </w:r>
      </w:ins>
    </w:p>
    <w:p w:rsidR="00E96810" w:rsidRPr="00E96810" w:rsidRDefault="00E96810" w:rsidP="00E96810">
      <w:pPr>
        <w:rPr>
          <w:ins w:id="99" w:author="kvvinogradov" w:date="2018-08-23T11:42:00Z"/>
          <w:rFonts w:ascii="Courier New" w:hAnsi="Courier New" w:cs="Courier New"/>
          <w:color w:val="000000"/>
          <w:sz w:val="18"/>
          <w:szCs w:val="16"/>
          <w:rPrChange w:id="100" w:author="kvvinogradov" w:date="2018-08-23T11:43:00Z">
            <w:rPr>
              <w:ins w:id="10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0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0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          Направление: На эстакаду    Номер состава: 941</w:t>
        </w:r>
      </w:ins>
    </w:p>
    <w:p w:rsidR="00E96810" w:rsidRPr="00E96810" w:rsidRDefault="00E96810" w:rsidP="00E96810">
      <w:pPr>
        <w:rPr>
          <w:ins w:id="104" w:author="kvvinogradov" w:date="2018-08-23T11:42:00Z"/>
          <w:rFonts w:ascii="Courier New" w:hAnsi="Courier New" w:cs="Courier New"/>
          <w:color w:val="000000"/>
          <w:sz w:val="18"/>
          <w:szCs w:val="16"/>
          <w:rPrChange w:id="105" w:author="kvvinogradov" w:date="2018-08-23T11:43:00Z">
            <w:rPr>
              <w:ins w:id="106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07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08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 ------------------------------------------------------------------------------</w:t>
        </w:r>
      </w:ins>
    </w:p>
    <w:p w:rsidR="00E96810" w:rsidRPr="00E96810" w:rsidRDefault="00E96810" w:rsidP="00E96810">
      <w:pPr>
        <w:rPr>
          <w:ins w:id="109" w:author="kvvinogradov" w:date="2018-08-23T11:42:00Z"/>
          <w:rFonts w:ascii="Courier New" w:hAnsi="Courier New" w:cs="Courier New"/>
          <w:color w:val="000000"/>
          <w:sz w:val="18"/>
          <w:szCs w:val="16"/>
          <w:rPrChange w:id="110" w:author="kvvinogradov" w:date="2018-08-23T11:43:00Z">
            <w:rPr>
              <w:ins w:id="11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1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1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        №п    №РЖД            Тип         Оси         Скорость, км/ч         Вес, кг</w:t>
        </w:r>
      </w:ins>
    </w:p>
    <w:p w:rsidR="00E96810" w:rsidRPr="00E96810" w:rsidRDefault="00E96810" w:rsidP="00E96810">
      <w:pPr>
        <w:rPr>
          <w:ins w:id="114" w:author="kvvinogradov" w:date="2018-08-23T11:42:00Z"/>
          <w:rFonts w:ascii="Courier New" w:hAnsi="Courier New" w:cs="Courier New"/>
          <w:color w:val="000000"/>
          <w:sz w:val="18"/>
          <w:szCs w:val="16"/>
          <w:rPrChange w:id="115" w:author="kvvinogradov" w:date="2018-08-23T11:43:00Z">
            <w:rPr>
              <w:ins w:id="116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17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18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 ------------------------------------------------------------------------------</w:t>
        </w:r>
      </w:ins>
    </w:p>
    <w:p w:rsidR="00E96810" w:rsidRPr="00E96810" w:rsidRDefault="00E96810" w:rsidP="00E96810">
      <w:pPr>
        <w:rPr>
          <w:ins w:id="119" w:author="kvvinogradov" w:date="2018-08-23T11:42:00Z"/>
          <w:rFonts w:ascii="Courier New" w:hAnsi="Courier New" w:cs="Courier New"/>
          <w:color w:val="000000"/>
          <w:sz w:val="18"/>
          <w:szCs w:val="16"/>
          <w:rPrChange w:id="120" w:author="kvvinogradov" w:date="2018-08-23T11:43:00Z">
            <w:rPr>
              <w:ins w:id="12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2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2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 1   1234567890     вагон         4                4,3                36750</w:t>
        </w:r>
      </w:ins>
    </w:p>
    <w:p w:rsidR="00E96810" w:rsidRPr="00E96810" w:rsidRDefault="00E96810" w:rsidP="00E96810">
      <w:pPr>
        <w:rPr>
          <w:ins w:id="124" w:author="kvvinogradov" w:date="2018-08-23T11:42:00Z"/>
          <w:rFonts w:ascii="Courier New" w:hAnsi="Courier New" w:cs="Courier New"/>
          <w:color w:val="000000"/>
          <w:sz w:val="18"/>
          <w:szCs w:val="16"/>
          <w:rPrChange w:id="125" w:author="kvvinogradov" w:date="2018-08-23T11:43:00Z">
            <w:rPr>
              <w:ins w:id="126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27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28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 2   1234567890     вагон         4                4,2                26200</w:t>
        </w:r>
      </w:ins>
    </w:p>
    <w:p w:rsidR="00E96810" w:rsidRPr="00E96810" w:rsidRDefault="00E96810" w:rsidP="00E96810">
      <w:pPr>
        <w:rPr>
          <w:ins w:id="129" w:author="kvvinogradov" w:date="2018-08-23T11:42:00Z"/>
          <w:rFonts w:ascii="Courier New" w:hAnsi="Courier New" w:cs="Courier New"/>
          <w:color w:val="000000"/>
          <w:sz w:val="18"/>
          <w:szCs w:val="16"/>
          <w:rPrChange w:id="130" w:author="kvvinogradov" w:date="2018-08-23T11:43:00Z">
            <w:rPr>
              <w:ins w:id="13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3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3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 3   1234567890     вагон         4                4,4                26300</w:t>
        </w:r>
      </w:ins>
    </w:p>
    <w:p w:rsidR="00E96810" w:rsidRPr="00E96810" w:rsidRDefault="00E96810" w:rsidP="00E96810">
      <w:pPr>
        <w:rPr>
          <w:ins w:id="134" w:author="kvvinogradov" w:date="2018-08-23T11:42:00Z"/>
          <w:rFonts w:ascii="Courier New" w:hAnsi="Courier New" w:cs="Courier New"/>
          <w:color w:val="000000"/>
          <w:sz w:val="18"/>
          <w:szCs w:val="16"/>
          <w:rPrChange w:id="135" w:author="kvvinogradov" w:date="2018-08-23T11:43:00Z">
            <w:rPr>
              <w:ins w:id="136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37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38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 4   1234567890     вагон         4                5,3                26700</w:t>
        </w:r>
      </w:ins>
    </w:p>
    <w:p w:rsidR="00E96810" w:rsidRPr="00E96810" w:rsidRDefault="00E96810" w:rsidP="00E96810">
      <w:pPr>
        <w:rPr>
          <w:ins w:id="139" w:author="kvvinogradov" w:date="2018-08-23T11:42:00Z"/>
          <w:rFonts w:ascii="Courier New" w:hAnsi="Courier New" w:cs="Courier New"/>
          <w:color w:val="000000"/>
          <w:sz w:val="18"/>
          <w:szCs w:val="16"/>
          <w:rPrChange w:id="140" w:author="kvvinogradov" w:date="2018-08-23T11:43:00Z">
            <w:rPr>
              <w:ins w:id="14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4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4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 5   1234567890   локомотив       6                5,6                    0</w:t>
        </w:r>
      </w:ins>
    </w:p>
    <w:p w:rsidR="00E96810" w:rsidRPr="00E96810" w:rsidRDefault="00E96810" w:rsidP="00E96810">
      <w:pPr>
        <w:rPr>
          <w:ins w:id="144" w:author="kvvinogradov" w:date="2018-08-23T11:42:00Z"/>
          <w:rFonts w:ascii="Courier New" w:hAnsi="Courier New" w:cs="Courier New"/>
          <w:color w:val="000000"/>
          <w:sz w:val="18"/>
          <w:szCs w:val="16"/>
          <w:rPrChange w:id="145" w:author="kvvinogradov" w:date="2018-08-23T11:43:00Z">
            <w:rPr>
              <w:ins w:id="146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47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48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 ------------------------------------------------------------------------------</w:t>
        </w:r>
      </w:ins>
    </w:p>
    <w:p w:rsidR="00E96810" w:rsidRPr="00E96810" w:rsidRDefault="00E96810" w:rsidP="00E96810">
      <w:pPr>
        <w:rPr>
          <w:ins w:id="149" w:author="kvvinogradov" w:date="2018-08-23T11:42:00Z"/>
          <w:rFonts w:ascii="Courier New" w:hAnsi="Courier New" w:cs="Courier New"/>
          <w:color w:val="000000"/>
          <w:sz w:val="18"/>
          <w:szCs w:val="16"/>
          <w:rPrChange w:id="150" w:author="kvvinogradov" w:date="2018-08-23T11:43:00Z">
            <w:rPr>
              <w:ins w:id="151" w:author="kvvinogradov" w:date="2018-08-23T11:42:00Z"/>
              <w:rFonts w:ascii="Courier New" w:hAnsi="Courier New" w:cs="Courier New"/>
              <w:color w:val="000000"/>
              <w:sz w:val="16"/>
              <w:szCs w:val="16"/>
            </w:rPr>
          </w:rPrChange>
        </w:rPr>
      </w:pPr>
      <w:ins w:id="152" w:author="kvvinogradov" w:date="2018-08-23T11:42:00Z">
        <w:r w:rsidRPr="00E96810">
          <w:rPr>
            <w:rFonts w:ascii="Courier New" w:hAnsi="Courier New" w:cs="Courier New"/>
            <w:color w:val="000000"/>
            <w:sz w:val="18"/>
            <w:szCs w:val="16"/>
            <w:rPrChange w:id="153" w:author="kvvinogradov" w:date="2018-08-23T11:43:00Z">
              <w:rPr>
                <w:rFonts w:ascii="Courier New" w:hAnsi="Courier New" w:cs="Courier New"/>
                <w:color w:val="000000"/>
                <w:sz w:val="16"/>
                <w:szCs w:val="16"/>
              </w:rPr>
            </w:rPrChange>
          </w:rPr>
          <w:t>             СУММАРНЫЙ ВЕС СОСТАВА:                                   115950</w:t>
        </w:r>
      </w:ins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54" w:author="kvvinogradov" w:date="2018-08-23T11:42:00Z"/>
          <w:rFonts w:ascii="Arial Narrow" w:hAnsi="Arial Narrow"/>
          <w:sz w:val="24"/>
          <w:szCs w:val="24"/>
        </w:rPr>
      </w:pPr>
      <w:del w:id="155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</w:delText>
        </w:r>
        <w:bookmarkStart w:id="156" w:name="_Toc522710586"/>
        <w:r w:rsidRPr="005715AE" w:rsidDel="00E96810">
          <w:rPr>
            <w:rFonts w:ascii="Arial Narrow" w:hAnsi="Arial Narrow"/>
            <w:sz w:val="24"/>
            <w:szCs w:val="24"/>
          </w:rPr>
          <w:delText>13 января 2017  08:26                           Комсомольск-на-Амуре</w:delText>
        </w:r>
        <w:bookmarkEnd w:id="156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57" w:author="kvvinogradov" w:date="2018-08-23T11:42:00Z"/>
          <w:rFonts w:ascii="Arial Narrow" w:hAnsi="Arial Narrow"/>
          <w:sz w:val="24"/>
          <w:szCs w:val="24"/>
        </w:rPr>
      </w:pPr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58" w:author="kvvinogradov" w:date="2018-08-23T11:42:00Z"/>
          <w:rFonts w:ascii="Arial Narrow" w:hAnsi="Arial Narrow"/>
          <w:sz w:val="24"/>
          <w:szCs w:val="24"/>
        </w:rPr>
      </w:pPr>
      <w:del w:id="159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                      </w:delText>
        </w:r>
        <w:bookmarkStart w:id="160" w:name="_Toc522710587"/>
        <w:r w:rsidRPr="005715AE" w:rsidDel="00E96810">
          <w:rPr>
            <w:rFonts w:ascii="Arial Narrow" w:hAnsi="Arial Narrow"/>
            <w:sz w:val="24"/>
            <w:szCs w:val="24"/>
          </w:rPr>
          <w:delText>РН-Комсомольский НПЗ</w:delText>
        </w:r>
        <w:bookmarkEnd w:id="160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61" w:author="kvvinogradov" w:date="2018-08-23T11:42:00Z"/>
          <w:rFonts w:ascii="Arial Narrow" w:hAnsi="Arial Narrow"/>
          <w:sz w:val="24"/>
          <w:szCs w:val="24"/>
        </w:rPr>
      </w:pPr>
      <w:del w:id="162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                            </w:delText>
        </w:r>
        <w:bookmarkStart w:id="163" w:name="_Toc522710588"/>
        <w:r w:rsidRPr="005715AE" w:rsidDel="00E96810">
          <w:rPr>
            <w:rFonts w:ascii="Arial Narrow" w:hAnsi="Arial Narrow"/>
            <w:sz w:val="24"/>
            <w:szCs w:val="24"/>
          </w:rPr>
          <w:delText>База СУГ</w:delText>
        </w:r>
        <w:bookmarkEnd w:id="163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64" w:author="kvvinogradov" w:date="2018-08-23T11:42:00Z"/>
          <w:rFonts w:ascii="Arial Narrow" w:hAnsi="Arial Narrow"/>
          <w:sz w:val="24"/>
          <w:szCs w:val="24"/>
        </w:rPr>
      </w:pPr>
      <w:del w:id="165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         </w:delText>
        </w:r>
        <w:bookmarkStart w:id="166" w:name="_Toc522710589"/>
        <w:r w:rsidRPr="005715AE" w:rsidDel="00E96810">
          <w:rPr>
            <w:rFonts w:ascii="Arial Narrow" w:hAnsi="Arial Narrow"/>
            <w:sz w:val="24"/>
            <w:szCs w:val="24"/>
          </w:rPr>
          <w:delText>Направление: На эстакаду    Номер состава: 941</w:delText>
        </w:r>
        <w:bookmarkEnd w:id="166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67" w:author="kvvinogradov" w:date="2018-08-23T11:42:00Z"/>
          <w:rFonts w:ascii="Arial Narrow" w:hAnsi="Arial Narrow"/>
          <w:sz w:val="24"/>
          <w:szCs w:val="24"/>
        </w:rPr>
      </w:pPr>
      <w:del w:id="168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</w:delText>
        </w:r>
        <w:bookmarkStart w:id="169" w:name="_Toc522710590"/>
        <w:r w:rsidRPr="005715AE" w:rsidDel="00E96810">
          <w:rPr>
            <w:rFonts w:ascii="Arial Narrow" w:hAnsi="Arial Narrow"/>
            <w:sz w:val="24"/>
            <w:szCs w:val="24"/>
          </w:rPr>
          <w:delText>--------------------------------------------------------------------</w:delText>
        </w:r>
        <w:bookmarkEnd w:id="169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70" w:author="kvvinogradov" w:date="2018-08-23T11:42:00Z"/>
          <w:rFonts w:ascii="Arial Narrow" w:hAnsi="Arial Narrow"/>
          <w:sz w:val="24"/>
          <w:szCs w:val="24"/>
        </w:rPr>
      </w:pPr>
      <w:del w:id="171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</w:delText>
        </w:r>
        <w:bookmarkStart w:id="172" w:name="_Toc522710591"/>
        <w:r w:rsidRPr="005715AE" w:rsidDel="00E96810">
          <w:rPr>
            <w:rFonts w:ascii="Arial Narrow" w:hAnsi="Arial Narrow"/>
            <w:sz w:val="24"/>
            <w:szCs w:val="24"/>
          </w:rPr>
          <w:delText>№         Тип         Оси         Скорость, км/ч         Вес, кг</w:delText>
        </w:r>
        <w:bookmarkEnd w:id="172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73" w:author="kvvinogradov" w:date="2018-08-23T11:42:00Z"/>
          <w:rFonts w:ascii="Arial Narrow" w:hAnsi="Arial Narrow"/>
          <w:sz w:val="24"/>
          <w:szCs w:val="24"/>
        </w:rPr>
      </w:pPr>
      <w:del w:id="174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</w:delText>
        </w:r>
        <w:bookmarkStart w:id="175" w:name="_Toc522710592"/>
        <w:r w:rsidRPr="005715AE" w:rsidDel="00E96810">
          <w:rPr>
            <w:rFonts w:ascii="Arial Narrow" w:hAnsi="Arial Narrow"/>
            <w:sz w:val="24"/>
            <w:szCs w:val="24"/>
          </w:rPr>
          <w:delText>--------------------------------------------------------------------</w:delText>
        </w:r>
        <w:bookmarkEnd w:id="175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76" w:author="kvvinogradov" w:date="2018-08-23T11:42:00Z"/>
          <w:rFonts w:ascii="Arial Narrow" w:hAnsi="Arial Narrow"/>
          <w:sz w:val="24"/>
          <w:szCs w:val="24"/>
        </w:rPr>
      </w:pPr>
      <w:del w:id="177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</w:delText>
        </w:r>
        <w:bookmarkStart w:id="178" w:name="_Toc522710593"/>
        <w:r w:rsidRPr="005715AE" w:rsidDel="00E96810">
          <w:rPr>
            <w:rFonts w:ascii="Arial Narrow" w:hAnsi="Arial Narrow"/>
            <w:sz w:val="24"/>
            <w:szCs w:val="24"/>
          </w:rPr>
          <w:delText>1        вагон         4                4,3                36750</w:delText>
        </w:r>
        <w:bookmarkEnd w:id="178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79" w:author="kvvinogradov" w:date="2018-08-23T11:42:00Z"/>
          <w:rFonts w:ascii="Arial Narrow" w:hAnsi="Arial Narrow"/>
          <w:sz w:val="24"/>
          <w:szCs w:val="24"/>
        </w:rPr>
      </w:pPr>
      <w:del w:id="180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</w:delText>
        </w:r>
        <w:bookmarkStart w:id="181" w:name="_Toc522710594"/>
        <w:r w:rsidRPr="005715AE" w:rsidDel="00E96810">
          <w:rPr>
            <w:rFonts w:ascii="Arial Narrow" w:hAnsi="Arial Narrow"/>
            <w:sz w:val="24"/>
            <w:szCs w:val="24"/>
          </w:rPr>
          <w:delText>2        вагон         4                4,2                26200</w:delText>
        </w:r>
        <w:bookmarkEnd w:id="181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82" w:author="kvvinogradov" w:date="2018-08-23T11:42:00Z"/>
          <w:rFonts w:ascii="Arial Narrow" w:hAnsi="Arial Narrow"/>
          <w:sz w:val="24"/>
          <w:szCs w:val="24"/>
        </w:rPr>
      </w:pPr>
      <w:del w:id="183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</w:delText>
        </w:r>
        <w:bookmarkStart w:id="184" w:name="_Toc522710595"/>
        <w:r w:rsidRPr="005715AE" w:rsidDel="00E96810">
          <w:rPr>
            <w:rFonts w:ascii="Arial Narrow" w:hAnsi="Arial Narrow"/>
            <w:sz w:val="24"/>
            <w:szCs w:val="24"/>
          </w:rPr>
          <w:delText>3        вагон         4                4,4                26300</w:delText>
        </w:r>
        <w:bookmarkEnd w:id="184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85" w:author="kvvinogradov" w:date="2018-08-23T11:42:00Z"/>
          <w:rFonts w:ascii="Arial Narrow" w:hAnsi="Arial Narrow"/>
          <w:sz w:val="24"/>
          <w:szCs w:val="24"/>
        </w:rPr>
      </w:pPr>
      <w:del w:id="186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</w:delText>
        </w:r>
        <w:bookmarkStart w:id="187" w:name="_Toc522710596"/>
        <w:r w:rsidRPr="005715AE" w:rsidDel="00E96810">
          <w:rPr>
            <w:rFonts w:ascii="Arial Narrow" w:hAnsi="Arial Narrow"/>
            <w:sz w:val="24"/>
            <w:szCs w:val="24"/>
          </w:rPr>
          <w:delText>4        вагон         4                5,3                26700</w:delText>
        </w:r>
        <w:bookmarkEnd w:id="187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88" w:author="kvvinogradov" w:date="2018-08-23T11:42:00Z"/>
          <w:rFonts w:ascii="Arial Narrow" w:hAnsi="Arial Narrow"/>
          <w:sz w:val="24"/>
          <w:szCs w:val="24"/>
        </w:rPr>
      </w:pPr>
      <w:del w:id="189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</w:delText>
        </w:r>
        <w:bookmarkStart w:id="190" w:name="_Toc522710597"/>
        <w:r w:rsidRPr="005715AE" w:rsidDel="00E96810">
          <w:rPr>
            <w:rFonts w:ascii="Arial Narrow" w:hAnsi="Arial Narrow"/>
            <w:sz w:val="24"/>
            <w:szCs w:val="24"/>
          </w:rPr>
          <w:delText>5      локомотив       6                5,6                    0</w:delText>
        </w:r>
        <w:bookmarkEnd w:id="190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91" w:author="kvvinogradov" w:date="2018-08-23T11:42:00Z"/>
          <w:rFonts w:ascii="Arial Narrow" w:hAnsi="Arial Narrow"/>
          <w:sz w:val="24"/>
          <w:szCs w:val="24"/>
        </w:rPr>
      </w:pPr>
      <w:del w:id="192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</w:delText>
        </w:r>
        <w:bookmarkStart w:id="193" w:name="_Toc522710598"/>
        <w:r w:rsidRPr="005715AE" w:rsidDel="00E96810">
          <w:rPr>
            <w:rFonts w:ascii="Arial Narrow" w:hAnsi="Arial Narrow"/>
            <w:sz w:val="24"/>
            <w:szCs w:val="24"/>
          </w:rPr>
          <w:delText>--------------------------------------------------------------------</w:delText>
        </w:r>
        <w:bookmarkEnd w:id="193"/>
      </w:del>
    </w:p>
    <w:p w:rsidR="009D1BCF" w:rsidRPr="005715AE" w:rsidDel="00E96810" w:rsidRDefault="009D1BCF" w:rsidP="009D1BCF">
      <w:pPr>
        <w:pStyle w:val="1"/>
        <w:widowControl w:val="0"/>
        <w:spacing w:before="120" w:after="120"/>
        <w:rPr>
          <w:del w:id="194" w:author="kvvinogradov" w:date="2018-08-23T11:42:00Z"/>
          <w:rFonts w:ascii="Arial Narrow" w:hAnsi="Arial Narrow"/>
          <w:sz w:val="24"/>
          <w:szCs w:val="24"/>
        </w:rPr>
      </w:pPr>
      <w:del w:id="195" w:author="kvvinogradov" w:date="2018-08-23T11:42:00Z">
        <w:r w:rsidRPr="005715AE" w:rsidDel="00E96810">
          <w:rPr>
            <w:rFonts w:ascii="Arial Narrow" w:hAnsi="Arial Narrow"/>
            <w:sz w:val="24"/>
            <w:szCs w:val="24"/>
          </w:rPr>
          <w:delText xml:space="preserve">             </w:delText>
        </w:r>
        <w:bookmarkStart w:id="196" w:name="_Toc522710599"/>
        <w:r w:rsidRPr="005715AE" w:rsidDel="00E96810">
          <w:rPr>
            <w:rFonts w:ascii="Arial Narrow" w:hAnsi="Arial Narrow"/>
            <w:sz w:val="24"/>
            <w:szCs w:val="24"/>
          </w:rPr>
          <w:delText>СУММАРНЫЙ ВЕС СОСТАВА:                                   115950</w:delText>
        </w:r>
        <w:bookmarkEnd w:id="196"/>
      </w:del>
    </w:p>
    <w:p w:rsidR="009D1BCF" w:rsidRDefault="009D1BCF" w:rsidP="00B12AF8">
      <w:pPr>
        <w:pStyle w:val="S11"/>
      </w:pPr>
    </w:p>
    <w:sectPr w:rsidR="009D1BCF" w:rsidSect="002775D3">
      <w:headerReference w:type="default" r:id="rId15"/>
      <w:pgSz w:w="11906" w:h="16838"/>
      <w:pgMar w:top="1134" w:right="849" w:bottom="1134" w:left="1276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B8" w:rsidRDefault="00820EB8">
      <w:pPr>
        <w:pStyle w:val="S0"/>
      </w:pPr>
      <w:r>
        <w:separator/>
      </w:r>
    </w:p>
  </w:endnote>
  <w:endnote w:type="continuationSeparator" w:id="0">
    <w:p w:rsidR="00820EB8" w:rsidRDefault="00820EB8">
      <w:pPr>
        <w:pStyle w:val="S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Ex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012"/>
    </w:tblGrid>
    <w:tr w:rsidR="00B12AF8" w:rsidTr="0040464A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12AF8" w:rsidRPr="00B357FD" w:rsidRDefault="00B12AF8" w:rsidP="0040464A">
          <w:pPr>
            <w:pStyle w:val="Se"/>
            <w:spacing w:before="0"/>
          </w:pPr>
        </w:p>
      </w:tc>
    </w:tr>
  </w:tbl>
  <w:p w:rsidR="00B12AF8" w:rsidRDefault="00B12AF8" w:rsidP="00B12AF8">
    <w:pPr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sz w:val="10"/>
        <w:szCs w:val="10"/>
      </w:rPr>
      <w:t>ТЕХНИЧЕСКОЕ ЗАДАНИЕ</w:t>
    </w:r>
  </w:p>
  <w:p w:rsidR="00B12AF8" w:rsidRPr="00585E70" w:rsidRDefault="00585E70" w:rsidP="00736B09">
    <w:pPr>
      <w:rPr>
        <w:rFonts w:ascii="Arial" w:hAnsi="Arial" w:cs="Arial"/>
        <w:sz w:val="10"/>
        <w:szCs w:val="10"/>
      </w:rPr>
    </w:pPr>
    <w:r w:rsidRPr="00585E70">
      <w:rPr>
        <w:rFonts w:ascii="Arial" w:hAnsi="Arial" w:cs="Arial"/>
        <w:caps/>
        <w:sz w:val="10"/>
        <w:szCs w:val="10"/>
      </w:rPr>
      <w:t>ИНТЕГРАЦИЯ ИС «Галактика ERP» и ПО «ARSCIS»</w:t>
    </w:r>
  </w:p>
  <w:p w:rsidR="00B12AF8" w:rsidRPr="001A7DD9" w:rsidRDefault="00B12AF8" w:rsidP="001A7DD9">
    <w:pPr>
      <w:pStyle w:val="a7"/>
      <w:rPr>
        <w:rFonts w:ascii="Arial" w:hAnsi="Arial" w:cs="Arial"/>
        <w:b/>
        <w:sz w:val="10"/>
        <w:szCs w:val="10"/>
      </w:rPr>
    </w:pPr>
    <w:r>
      <w:rPr>
        <w:rFonts w:ascii="Arial" w:hAnsi="Arial" w:cs="Arial"/>
        <w:b/>
        <w:sz w:val="10"/>
        <w:szCs w:val="10"/>
      </w:rPr>
      <w:tab/>
    </w:r>
    <w:r>
      <w:rPr>
        <w:rFonts w:ascii="Arial" w:hAnsi="Arial" w:cs="Arial"/>
        <w:b/>
        <w:sz w:val="10"/>
        <w:szCs w:val="10"/>
      </w:rPr>
      <w:tab/>
    </w:r>
    <w:r w:rsidRPr="00963757">
      <w:rPr>
        <w:rFonts w:ascii="Arial" w:hAnsi="Arial" w:cs="Arial"/>
        <w:b/>
        <w:sz w:val="10"/>
        <w:szCs w:val="10"/>
      </w:rPr>
      <w:t xml:space="preserve">Страница </w:t>
    </w:r>
    <w:r w:rsidRPr="00963757">
      <w:rPr>
        <w:rFonts w:ascii="Arial" w:hAnsi="Arial" w:cs="Arial"/>
        <w:b/>
        <w:sz w:val="10"/>
        <w:szCs w:val="10"/>
      </w:rPr>
      <w:fldChar w:fldCharType="begin"/>
    </w:r>
    <w:r w:rsidRPr="00963757">
      <w:rPr>
        <w:rFonts w:ascii="Arial" w:hAnsi="Arial" w:cs="Arial"/>
        <w:b/>
        <w:sz w:val="10"/>
        <w:szCs w:val="10"/>
      </w:rPr>
      <w:instrText>PAGE  \* Arabic  \* MERGEFORMAT</w:instrText>
    </w:r>
    <w:r w:rsidRPr="00963757">
      <w:rPr>
        <w:rFonts w:ascii="Arial" w:hAnsi="Arial" w:cs="Arial"/>
        <w:b/>
        <w:sz w:val="10"/>
        <w:szCs w:val="10"/>
      </w:rPr>
      <w:fldChar w:fldCharType="separate"/>
    </w:r>
    <w:r w:rsidR="00A236DD">
      <w:rPr>
        <w:rFonts w:ascii="Arial" w:hAnsi="Arial" w:cs="Arial"/>
        <w:b/>
        <w:noProof/>
        <w:sz w:val="10"/>
        <w:szCs w:val="10"/>
      </w:rPr>
      <w:t>7</w:t>
    </w:r>
    <w:r w:rsidRPr="00963757">
      <w:rPr>
        <w:rFonts w:ascii="Arial" w:hAnsi="Arial" w:cs="Arial"/>
        <w:b/>
        <w:sz w:val="10"/>
        <w:szCs w:val="10"/>
      </w:rPr>
      <w:fldChar w:fldCharType="end"/>
    </w:r>
    <w:r w:rsidRPr="00963757">
      <w:rPr>
        <w:rFonts w:ascii="Arial" w:hAnsi="Arial" w:cs="Arial"/>
        <w:b/>
        <w:sz w:val="10"/>
        <w:szCs w:val="10"/>
      </w:rPr>
      <w:t xml:space="preserve"> из </w:t>
    </w:r>
    <w:r w:rsidRPr="00963757">
      <w:rPr>
        <w:rFonts w:ascii="Arial" w:hAnsi="Arial" w:cs="Arial"/>
        <w:b/>
        <w:sz w:val="10"/>
        <w:szCs w:val="10"/>
      </w:rPr>
      <w:fldChar w:fldCharType="begin"/>
    </w:r>
    <w:r w:rsidRPr="00963757">
      <w:rPr>
        <w:rFonts w:ascii="Arial" w:hAnsi="Arial" w:cs="Arial"/>
        <w:b/>
        <w:sz w:val="10"/>
        <w:szCs w:val="10"/>
      </w:rPr>
      <w:instrText>NUMPAGES  \* Arabic  \* MERGEFORMAT</w:instrText>
    </w:r>
    <w:r w:rsidRPr="00963757">
      <w:rPr>
        <w:rFonts w:ascii="Arial" w:hAnsi="Arial" w:cs="Arial"/>
        <w:b/>
        <w:sz w:val="10"/>
        <w:szCs w:val="10"/>
      </w:rPr>
      <w:fldChar w:fldCharType="separate"/>
    </w:r>
    <w:r w:rsidR="00A236DD">
      <w:rPr>
        <w:rFonts w:ascii="Arial" w:hAnsi="Arial" w:cs="Arial"/>
        <w:b/>
        <w:noProof/>
        <w:sz w:val="10"/>
        <w:szCs w:val="10"/>
      </w:rPr>
      <w:t>7</w:t>
    </w:r>
    <w:r w:rsidRPr="00963757">
      <w:rPr>
        <w:rFonts w:ascii="Arial" w:hAnsi="Arial" w:cs="Arial"/>
        <w:b/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B8" w:rsidRDefault="00820EB8">
      <w:pPr>
        <w:pStyle w:val="S0"/>
      </w:pPr>
      <w:r>
        <w:separator/>
      </w:r>
    </w:p>
  </w:footnote>
  <w:footnote w:type="continuationSeparator" w:id="0">
    <w:p w:rsidR="00820EB8" w:rsidRDefault="00820EB8">
      <w:pPr>
        <w:pStyle w:val="S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F8" w:rsidRDefault="00B12AF8" w:rsidP="001716AA">
    <w:pPr>
      <w:pStyle w:val="a5"/>
      <w:rPr>
        <w:noProof/>
      </w:rPr>
    </w:pPr>
  </w:p>
  <w:p w:rsidR="00B12AF8" w:rsidRDefault="00B12AF8" w:rsidP="001716AA">
    <w:pPr>
      <w:pStyle w:val="a5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012"/>
    </w:tblGrid>
    <w:tr w:rsidR="00B12AF8" w:rsidTr="00FA28A5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12AF8" w:rsidRPr="00AA422C" w:rsidRDefault="00B12AF8" w:rsidP="00FA28A5">
          <w:pPr>
            <w:pStyle w:val="Se"/>
            <w:spacing w:before="0"/>
          </w:pPr>
          <w:r>
            <w:rPr>
              <w:noProof/>
            </w:rPr>
            <w:t>лист согласования</w:t>
          </w:r>
        </w:p>
      </w:tc>
    </w:tr>
  </w:tbl>
  <w:p w:rsidR="00B12AF8" w:rsidRDefault="00B12AF8" w:rsidP="001716A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012"/>
    </w:tblGrid>
    <w:tr w:rsidR="00B12AF8" w:rsidTr="00FA28A5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12AF8" w:rsidRPr="00AA422C" w:rsidRDefault="00B12AF8" w:rsidP="00FA28A5">
          <w:pPr>
            <w:pStyle w:val="Se"/>
            <w:spacing w:before="0"/>
          </w:pPr>
          <w:r>
            <w:rPr>
              <w:noProof/>
            </w:rPr>
            <w:t>СОДЕРЖАНИЕ</w:t>
          </w:r>
        </w:p>
      </w:tc>
    </w:tr>
  </w:tbl>
  <w:p w:rsidR="00B12AF8" w:rsidRDefault="00B12AF8" w:rsidP="001716AA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F8" w:rsidRDefault="00B12AF8" w:rsidP="001716AA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997"/>
    </w:tblGrid>
    <w:tr w:rsidR="00B12AF8" w:rsidRPr="0098763A" w:rsidTr="00FA28A5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B12AF8" w:rsidRPr="0098763A" w:rsidRDefault="00B12AF8" w:rsidP="00FA28A5">
          <w:pPr>
            <w:pStyle w:val="Se"/>
            <w:spacing w:before="0"/>
          </w:pPr>
        </w:p>
      </w:tc>
    </w:tr>
  </w:tbl>
  <w:p w:rsidR="00B12AF8" w:rsidRDefault="00B12AF8" w:rsidP="001716A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9D7"/>
    <w:multiLevelType w:val="multilevel"/>
    <w:tmpl w:val="AAD06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  <w:sz w:val="3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1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1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1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1"/>
      </w:rPr>
    </w:lvl>
  </w:abstractNum>
  <w:abstractNum w:abstractNumId="1">
    <w:nsid w:val="034D41E6"/>
    <w:multiLevelType w:val="hybridMultilevel"/>
    <w:tmpl w:val="BEA40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591A"/>
    <w:multiLevelType w:val="multilevel"/>
    <w:tmpl w:val="9D8C8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  <w:sz w:val="3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1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1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1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1"/>
      </w:rPr>
    </w:lvl>
  </w:abstractNum>
  <w:abstractNum w:abstractNumId="3">
    <w:nsid w:val="09D615EA"/>
    <w:multiLevelType w:val="hybridMultilevel"/>
    <w:tmpl w:val="BEC2BDB8"/>
    <w:lvl w:ilvl="0" w:tplc="E42608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B0207F7"/>
    <w:multiLevelType w:val="hybridMultilevel"/>
    <w:tmpl w:val="6F12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E495A"/>
    <w:multiLevelType w:val="hybridMultilevel"/>
    <w:tmpl w:val="8C38D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6739"/>
    <w:multiLevelType w:val="hybridMultilevel"/>
    <w:tmpl w:val="89EEF9A2"/>
    <w:lvl w:ilvl="0" w:tplc="5AFA9020">
      <w:start w:val="1"/>
      <w:numFmt w:val="bullet"/>
      <w:lvlText w:val=""/>
      <w:lvlJc w:val="left"/>
      <w:pPr>
        <w:tabs>
          <w:tab w:val="num" w:pos="1259"/>
        </w:tabs>
        <w:ind w:left="1259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7">
    <w:nsid w:val="1B930530"/>
    <w:multiLevelType w:val="multilevel"/>
    <w:tmpl w:val="4BA68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>
    <w:nsid w:val="20D37730"/>
    <w:multiLevelType w:val="hybridMultilevel"/>
    <w:tmpl w:val="E6FE5676"/>
    <w:lvl w:ilvl="0" w:tplc="26005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912A0"/>
    <w:multiLevelType w:val="multilevel"/>
    <w:tmpl w:val="5D38BA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>
    <w:nsid w:val="2B3C4BDB"/>
    <w:multiLevelType w:val="hybridMultilevel"/>
    <w:tmpl w:val="9702AD38"/>
    <w:lvl w:ilvl="0" w:tplc="63E23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B76CC2"/>
    <w:multiLevelType w:val="hybridMultilevel"/>
    <w:tmpl w:val="1496456A"/>
    <w:lvl w:ilvl="0" w:tplc="8FEE36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069D6"/>
    <w:multiLevelType w:val="multilevel"/>
    <w:tmpl w:val="244002E8"/>
    <w:lvl w:ilvl="0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2"/>
      <w:lvlText w:val="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3"/>
      <w:lvlText w:val="%1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S4"/>
      <w:lvlText w:val="%1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E34ED"/>
    <w:multiLevelType w:val="multilevel"/>
    <w:tmpl w:val="9D8C8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  <w:sz w:val="3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1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1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1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1"/>
      </w:rPr>
    </w:lvl>
  </w:abstractNum>
  <w:abstractNum w:abstractNumId="14">
    <w:nsid w:val="33993094"/>
    <w:multiLevelType w:val="multilevel"/>
    <w:tmpl w:val="63FAD430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5">
    <w:nsid w:val="340B550B"/>
    <w:multiLevelType w:val="multilevel"/>
    <w:tmpl w:val="84345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83369D"/>
    <w:multiLevelType w:val="hybridMultilevel"/>
    <w:tmpl w:val="AACA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A6158"/>
    <w:multiLevelType w:val="hybridMultilevel"/>
    <w:tmpl w:val="4D981CDE"/>
    <w:lvl w:ilvl="0" w:tplc="B81A6028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>
    <w:nsid w:val="3F6E23AC"/>
    <w:multiLevelType w:val="multilevel"/>
    <w:tmpl w:val="63FAD430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9">
    <w:nsid w:val="44A524AF"/>
    <w:multiLevelType w:val="multilevel"/>
    <w:tmpl w:val="93CEA9B8"/>
    <w:lvl w:ilvl="0">
      <w:numFmt w:val="decimal"/>
      <w:pStyle w:val="Style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A846F4A"/>
    <w:multiLevelType w:val="multilevel"/>
    <w:tmpl w:val="3BBAB7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E985B11"/>
    <w:multiLevelType w:val="hybridMultilevel"/>
    <w:tmpl w:val="54104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B4E9E"/>
    <w:multiLevelType w:val="multilevel"/>
    <w:tmpl w:val="783AE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5BF515B"/>
    <w:multiLevelType w:val="hybridMultilevel"/>
    <w:tmpl w:val="6CBCD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BE5977"/>
    <w:multiLevelType w:val="multilevel"/>
    <w:tmpl w:val="8B26C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A5C219D"/>
    <w:multiLevelType w:val="hybridMultilevel"/>
    <w:tmpl w:val="86F00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E65278"/>
    <w:multiLevelType w:val="multilevel"/>
    <w:tmpl w:val="297AB73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F363794"/>
    <w:multiLevelType w:val="hybridMultilevel"/>
    <w:tmpl w:val="B4C81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E95F81"/>
    <w:multiLevelType w:val="hybridMultilevel"/>
    <w:tmpl w:val="40D80D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8227B5B"/>
    <w:multiLevelType w:val="hybridMultilevel"/>
    <w:tmpl w:val="60EE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41646"/>
    <w:multiLevelType w:val="multilevel"/>
    <w:tmpl w:val="A5CE3B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pStyle w:val="3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E5B30CB"/>
    <w:multiLevelType w:val="multilevel"/>
    <w:tmpl w:val="0419001F"/>
    <w:styleLink w:val="11111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31"/>
  </w:num>
  <w:num w:numId="3">
    <w:abstractNumId w:val="19"/>
  </w:num>
  <w:num w:numId="4">
    <w:abstractNumId w:val="32"/>
  </w:num>
  <w:num w:numId="5">
    <w:abstractNumId w:val="15"/>
  </w:num>
  <w:num w:numId="6">
    <w:abstractNumId w:val="12"/>
  </w:num>
  <w:num w:numId="7">
    <w:abstractNumId w:val="16"/>
  </w:num>
  <w:num w:numId="8">
    <w:abstractNumId w:val="30"/>
  </w:num>
  <w:num w:numId="9">
    <w:abstractNumId w:val="5"/>
  </w:num>
  <w:num w:numId="10">
    <w:abstractNumId w:val="4"/>
  </w:num>
  <w:num w:numId="11">
    <w:abstractNumId w:val="24"/>
  </w:num>
  <w:num w:numId="12">
    <w:abstractNumId w:val="22"/>
  </w:num>
  <w:num w:numId="13">
    <w:abstractNumId w:val="29"/>
  </w:num>
  <w:num w:numId="14">
    <w:abstractNumId w:val="1"/>
  </w:num>
  <w:num w:numId="15">
    <w:abstractNumId w:val="28"/>
  </w:num>
  <w:num w:numId="16">
    <w:abstractNumId w:val="2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7"/>
  </w:num>
  <w:num w:numId="20">
    <w:abstractNumId w:val="20"/>
  </w:num>
  <w:num w:numId="21">
    <w:abstractNumId w:val="11"/>
  </w:num>
  <w:num w:numId="22">
    <w:abstractNumId w:val="8"/>
  </w:num>
  <w:num w:numId="23">
    <w:abstractNumId w:val="9"/>
  </w:num>
  <w:num w:numId="24">
    <w:abstractNumId w:val="18"/>
  </w:num>
  <w:num w:numId="25">
    <w:abstractNumId w:val="3"/>
  </w:num>
  <w:num w:numId="26">
    <w:abstractNumId w:val="14"/>
  </w:num>
  <w:num w:numId="27">
    <w:abstractNumId w:val="0"/>
  </w:num>
  <w:num w:numId="28">
    <w:abstractNumId w:val="2"/>
  </w:num>
  <w:num w:numId="29">
    <w:abstractNumId w:val="27"/>
  </w:num>
  <w:num w:numId="30">
    <w:abstractNumId w:val="10"/>
  </w:num>
  <w:num w:numId="31">
    <w:abstractNumId w:val="21"/>
  </w:num>
  <w:num w:numId="32">
    <w:abstractNumId w:val="1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EF"/>
    <w:rsid w:val="0000018B"/>
    <w:rsid w:val="000005CE"/>
    <w:rsid w:val="00001917"/>
    <w:rsid w:val="00002455"/>
    <w:rsid w:val="000039EA"/>
    <w:rsid w:val="00004257"/>
    <w:rsid w:val="000045B8"/>
    <w:rsid w:val="00004673"/>
    <w:rsid w:val="000047D0"/>
    <w:rsid w:val="00004AD9"/>
    <w:rsid w:val="00005499"/>
    <w:rsid w:val="00006273"/>
    <w:rsid w:val="00007979"/>
    <w:rsid w:val="00011DFF"/>
    <w:rsid w:val="000138C5"/>
    <w:rsid w:val="000141B8"/>
    <w:rsid w:val="0001466A"/>
    <w:rsid w:val="00015E58"/>
    <w:rsid w:val="000165DE"/>
    <w:rsid w:val="00016AD6"/>
    <w:rsid w:val="00016F79"/>
    <w:rsid w:val="000170A7"/>
    <w:rsid w:val="000173CD"/>
    <w:rsid w:val="000207B0"/>
    <w:rsid w:val="00020B23"/>
    <w:rsid w:val="00022141"/>
    <w:rsid w:val="00022F00"/>
    <w:rsid w:val="00023D74"/>
    <w:rsid w:val="0002440E"/>
    <w:rsid w:val="00025A0E"/>
    <w:rsid w:val="00025FC8"/>
    <w:rsid w:val="000261E4"/>
    <w:rsid w:val="00026342"/>
    <w:rsid w:val="00026385"/>
    <w:rsid w:val="000266B4"/>
    <w:rsid w:val="000279C5"/>
    <w:rsid w:val="00027DF8"/>
    <w:rsid w:val="00031619"/>
    <w:rsid w:val="000320EB"/>
    <w:rsid w:val="00032A00"/>
    <w:rsid w:val="00033525"/>
    <w:rsid w:val="000345E9"/>
    <w:rsid w:val="00034A6B"/>
    <w:rsid w:val="00034DB9"/>
    <w:rsid w:val="000370FD"/>
    <w:rsid w:val="00044978"/>
    <w:rsid w:val="00045610"/>
    <w:rsid w:val="00045A0F"/>
    <w:rsid w:val="00045D21"/>
    <w:rsid w:val="00045ECA"/>
    <w:rsid w:val="00046E68"/>
    <w:rsid w:val="0005050B"/>
    <w:rsid w:val="0005232F"/>
    <w:rsid w:val="000558D5"/>
    <w:rsid w:val="000572EC"/>
    <w:rsid w:val="00057596"/>
    <w:rsid w:val="00060963"/>
    <w:rsid w:val="000609CA"/>
    <w:rsid w:val="00061C04"/>
    <w:rsid w:val="00062584"/>
    <w:rsid w:val="00064F96"/>
    <w:rsid w:val="000665C2"/>
    <w:rsid w:val="0006670D"/>
    <w:rsid w:val="00066D27"/>
    <w:rsid w:val="000705E0"/>
    <w:rsid w:val="00072773"/>
    <w:rsid w:val="00073492"/>
    <w:rsid w:val="00074C06"/>
    <w:rsid w:val="00074D44"/>
    <w:rsid w:val="0007675B"/>
    <w:rsid w:val="00077705"/>
    <w:rsid w:val="0008084F"/>
    <w:rsid w:val="000809CA"/>
    <w:rsid w:val="00081610"/>
    <w:rsid w:val="000818F6"/>
    <w:rsid w:val="00084656"/>
    <w:rsid w:val="000858FB"/>
    <w:rsid w:val="00085C27"/>
    <w:rsid w:val="00086327"/>
    <w:rsid w:val="00090001"/>
    <w:rsid w:val="000909B0"/>
    <w:rsid w:val="00092B05"/>
    <w:rsid w:val="00092E15"/>
    <w:rsid w:val="00093EEF"/>
    <w:rsid w:val="000956F5"/>
    <w:rsid w:val="00096564"/>
    <w:rsid w:val="00097A33"/>
    <w:rsid w:val="000A048C"/>
    <w:rsid w:val="000A0DE3"/>
    <w:rsid w:val="000A141C"/>
    <w:rsid w:val="000A2D51"/>
    <w:rsid w:val="000A3A4A"/>
    <w:rsid w:val="000A3A73"/>
    <w:rsid w:val="000A3DD1"/>
    <w:rsid w:val="000A4A8E"/>
    <w:rsid w:val="000A4B1F"/>
    <w:rsid w:val="000A5045"/>
    <w:rsid w:val="000A5CBD"/>
    <w:rsid w:val="000A6F9E"/>
    <w:rsid w:val="000A726C"/>
    <w:rsid w:val="000A7FC2"/>
    <w:rsid w:val="000B155A"/>
    <w:rsid w:val="000B1998"/>
    <w:rsid w:val="000B1D66"/>
    <w:rsid w:val="000B2829"/>
    <w:rsid w:val="000B3945"/>
    <w:rsid w:val="000B4D8A"/>
    <w:rsid w:val="000B5830"/>
    <w:rsid w:val="000B61EC"/>
    <w:rsid w:val="000B61F8"/>
    <w:rsid w:val="000C096D"/>
    <w:rsid w:val="000C1319"/>
    <w:rsid w:val="000C19B0"/>
    <w:rsid w:val="000C3124"/>
    <w:rsid w:val="000C7D1D"/>
    <w:rsid w:val="000D0038"/>
    <w:rsid w:val="000D0DD1"/>
    <w:rsid w:val="000D13AA"/>
    <w:rsid w:val="000D1D3E"/>
    <w:rsid w:val="000D1F6F"/>
    <w:rsid w:val="000D248F"/>
    <w:rsid w:val="000D4086"/>
    <w:rsid w:val="000D72F6"/>
    <w:rsid w:val="000D7E99"/>
    <w:rsid w:val="000E2389"/>
    <w:rsid w:val="000E26D8"/>
    <w:rsid w:val="000E2CD2"/>
    <w:rsid w:val="000E4E8D"/>
    <w:rsid w:val="000F0039"/>
    <w:rsid w:val="000F069F"/>
    <w:rsid w:val="000F0CC0"/>
    <w:rsid w:val="000F30A8"/>
    <w:rsid w:val="000F3340"/>
    <w:rsid w:val="000F36CD"/>
    <w:rsid w:val="000F384A"/>
    <w:rsid w:val="000F3BD6"/>
    <w:rsid w:val="000F3EE9"/>
    <w:rsid w:val="000F4010"/>
    <w:rsid w:val="000F4350"/>
    <w:rsid w:val="000F577E"/>
    <w:rsid w:val="000F6CCE"/>
    <w:rsid w:val="000F72D8"/>
    <w:rsid w:val="000F7AEF"/>
    <w:rsid w:val="001018E3"/>
    <w:rsid w:val="00101D46"/>
    <w:rsid w:val="00103E08"/>
    <w:rsid w:val="00103F9E"/>
    <w:rsid w:val="00104DD7"/>
    <w:rsid w:val="001052A8"/>
    <w:rsid w:val="00105BA6"/>
    <w:rsid w:val="00105C1B"/>
    <w:rsid w:val="00105F59"/>
    <w:rsid w:val="00106013"/>
    <w:rsid w:val="0010689C"/>
    <w:rsid w:val="001076B4"/>
    <w:rsid w:val="001109AF"/>
    <w:rsid w:val="00111B13"/>
    <w:rsid w:val="001121BB"/>
    <w:rsid w:val="0011238D"/>
    <w:rsid w:val="00113C3C"/>
    <w:rsid w:val="00114468"/>
    <w:rsid w:val="00114D04"/>
    <w:rsid w:val="001168FB"/>
    <w:rsid w:val="0011776D"/>
    <w:rsid w:val="001178A1"/>
    <w:rsid w:val="00117B40"/>
    <w:rsid w:val="00120F47"/>
    <w:rsid w:val="00123346"/>
    <w:rsid w:val="00124008"/>
    <w:rsid w:val="0012444B"/>
    <w:rsid w:val="0012466F"/>
    <w:rsid w:val="00124F7F"/>
    <w:rsid w:val="0012618C"/>
    <w:rsid w:val="00126787"/>
    <w:rsid w:val="00126DE3"/>
    <w:rsid w:val="00127538"/>
    <w:rsid w:val="00127763"/>
    <w:rsid w:val="00130B73"/>
    <w:rsid w:val="00130CEB"/>
    <w:rsid w:val="00131CBA"/>
    <w:rsid w:val="00132DBC"/>
    <w:rsid w:val="00133A89"/>
    <w:rsid w:val="00133A96"/>
    <w:rsid w:val="00133E2E"/>
    <w:rsid w:val="001340C5"/>
    <w:rsid w:val="00137901"/>
    <w:rsid w:val="0014085F"/>
    <w:rsid w:val="00141A70"/>
    <w:rsid w:val="00141B50"/>
    <w:rsid w:val="00142D6C"/>
    <w:rsid w:val="001450EE"/>
    <w:rsid w:val="00147235"/>
    <w:rsid w:val="001474F2"/>
    <w:rsid w:val="00151549"/>
    <w:rsid w:val="0015325E"/>
    <w:rsid w:val="001537C0"/>
    <w:rsid w:val="00154EE9"/>
    <w:rsid w:val="00156ED8"/>
    <w:rsid w:val="00156F44"/>
    <w:rsid w:val="00157160"/>
    <w:rsid w:val="001572A2"/>
    <w:rsid w:val="00157FC9"/>
    <w:rsid w:val="00161205"/>
    <w:rsid w:val="00161BCE"/>
    <w:rsid w:val="00161BE0"/>
    <w:rsid w:val="001632B8"/>
    <w:rsid w:val="001633DD"/>
    <w:rsid w:val="00163F33"/>
    <w:rsid w:val="00164E3B"/>
    <w:rsid w:val="00164FD2"/>
    <w:rsid w:val="00165BDE"/>
    <w:rsid w:val="0016784F"/>
    <w:rsid w:val="00167C90"/>
    <w:rsid w:val="00170368"/>
    <w:rsid w:val="00170949"/>
    <w:rsid w:val="001716AA"/>
    <w:rsid w:val="00171956"/>
    <w:rsid w:val="001726F9"/>
    <w:rsid w:val="001730E4"/>
    <w:rsid w:val="00177419"/>
    <w:rsid w:val="00177A27"/>
    <w:rsid w:val="00177E48"/>
    <w:rsid w:val="00177FE8"/>
    <w:rsid w:val="00180432"/>
    <w:rsid w:val="001804A9"/>
    <w:rsid w:val="00180EC3"/>
    <w:rsid w:val="0018123F"/>
    <w:rsid w:val="0018130C"/>
    <w:rsid w:val="00182D76"/>
    <w:rsid w:val="001838E3"/>
    <w:rsid w:val="0018405F"/>
    <w:rsid w:val="00184261"/>
    <w:rsid w:val="0018645A"/>
    <w:rsid w:val="00186706"/>
    <w:rsid w:val="00186795"/>
    <w:rsid w:val="001871B7"/>
    <w:rsid w:val="001910FF"/>
    <w:rsid w:val="00191575"/>
    <w:rsid w:val="00192CFE"/>
    <w:rsid w:val="0019399F"/>
    <w:rsid w:val="00193AF8"/>
    <w:rsid w:val="00193DD3"/>
    <w:rsid w:val="00195086"/>
    <w:rsid w:val="00195D52"/>
    <w:rsid w:val="00195DB2"/>
    <w:rsid w:val="001A0559"/>
    <w:rsid w:val="001A1B87"/>
    <w:rsid w:val="001A3177"/>
    <w:rsid w:val="001A44F1"/>
    <w:rsid w:val="001A500F"/>
    <w:rsid w:val="001A5187"/>
    <w:rsid w:val="001A53EC"/>
    <w:rsid w:val="001A6830"/>
    <w:rsid w:val="001A7B80"/>
    <w:rsid w:val="001A7DD9"/>
    <w:rsid w:val="001B0DB2"/>
    <w:rsid w:val="001B1340"/>
    <w:rsid w:val="001B1451"/>
    <w:rsid w:val="001B2FE5"/>
    <w:rsid w:val="001B655F"/>
    <w:rsid w:val="001B7577"/>
    <w:rsid w:val="001B7AF9"/>
    <w:rsid w:val="001B7C26"/>
    <w:rsid w:val="001C0A66"/>
    <w:rsid w:val="001C1919"/>
    <w:rsid w:val="001C2329"/>
    <w:rsid w:val="001C3B54"/>
    <w:rsid w:val="001C7971"/>
    <w:rsid w:val="001D165F"/>
    <w:rsid w:val="001D3156"/>
    <w:rsid w:val="001D3207"/>
    <w:rsid w:val="001D47E6"/>
    <w:rsid w:val="001D52BD"/>
    <w:rsid w:val="001D5A9C"/>
    <w:rsid w:val="001D63B5"/>
    <w:rsid w:val="001E0B58"/>
    <w:rsid w:val="001E0D2B"/>
    <w:rsid w:val="001E20CA"/>
    <w:rsid w:val="001E2384"/>
    <w:rsid w:val="001E34D5"/>
    <w:rsid w:val="001E5F6F"/>
    <w:rsid w:val="001E6B00"/>
    <w:rsid w:val="001E6D43"/>
    <w:rsid w:val="001F0694"/>
    <w:rsid w:val="001F0FA9"/>
    <w:rsid w:val="001F1382"/>
    <w:rsid w:val="001F142F"/>
    <w:rsid w:val="001F1CF1"/>
    <w:rsid w:val="001F1DE5"/>
    <w:rsid w:val="001F22A8"/>
    <w:rsid w:val="001F2581"/>
    <w:rsid w:val="001F318E"/>
    <w:rsid w:val="001F40BB"/>
    <w:rsid w:val="001F66AE"/>
    <w:rsid w:val="001F7567"/>
    <w:rsid w:val="001F77D2"/>
    <w:rsid w:val="002006DD"/>
    <w:rsid w:val="0020089E"/>
    <w:rsid w:val="00200AA0"/>
    <w:rsid w:val="0020108D"/>
    <w:rsid w:val="00203BF5"/>
    <w:rsid w:val="00203D0D"/>
    <w:rsid w:val="00204004"/>
    <w:rsid w:val="00205A8E"/>
    <w:rsid w:val="00206F82"/>
    <w:rsid w:val="0021030E"/>
    <w:rsid w:val="002106F8"/>
    <w:rsid w:val="00212E8A"/>
    <w:rsid w:val="00213974"/>
    <w:rsid w:val="002148A5"/>
    <w:rsid w:val="002148C5"/>
    <w:rsid w:val="00217AE4"/>
    <w:rsid w:val="00217F87"/>
    <w:rsid w:val="00220244"/>
    <w:rsid w:val="00221145"/>
    <w:rsid w:val="00221E8A"/>
    <w:rsid w:val="00224AE0"/>
    <w:rsid w:val="002253BD"/>
    <w:rsid w:val="00226927"/>
    <w:rsid w:val="00226975"/>
    <w:rsid w:val="00227880"/>
    <w:rsid w:val="00232AB1"/>
    <w:rsid w:val="00232D22"/>
    <w:rsid w:val="00232D83"/>
    <w:rsid w:val="0023485F"/>
    <w:rsid w:val="00234BF3"/>
    <w:rsid w:val="00235A65"/>
    <w:rsid w:val="00236EF5"/>
    <w:rsid w:val="00237154"/>
    <w:rsid w:val="00240030"/>
    <w:rsid w:val="00241713"/>
    <w:rsid w:val="0024306A"/>
    <w:rsid w:val="002440A8"/>
    <w:rsid w:val="002443C6"/>
    <w:rsid w:val="002447A4"/>
    <w:rsid w:val="00245B2D"/>
    <w:rsid w:val="002469BE"/>
    <w:rsid w:val="002508BF"/>
    <w:rsid w:val="00251522"/>
    <w:rsid w:val="00251731"/>
    <w:rsid w:val="00254507"/>
    <w:rsid w:val="002548AD"/>
    <w:rsid w:val="00254ECA"/>
    <w:rsid w:val="00257141"/>
    <w:rsid w:val="002607C9"/>
    <w:rsid w:val="002615DC"/>
    <w:rsid w:val="002619E8"/>
    <w:rsid w:val="00264275"/>
    <w:rsid w:val="0026448E"/>
    <w:rsid w:val="002658CE"/>
    <w:rsid w:val="00266508"/>
    <w:rsid w:val="0026670B"/>
    <w:rsid w:val="002704A7"/>
    <w:rsid w:val="00270814"/>
    <w:rsid w:val="00270861"/>
    <w:rsid w:val="00270C30"/>
    <w:rsid w:val="00271015"/>
    <w:rsid w:val="00271078"/>
    <w:rsid w:val="002710A7"/>
    <w:rsid w:val="0027126D"/>
    <w:rsid w:val="00273D99"/>
    <w:rsid w:val="002775D3"/>
    <w:rsid w:val="00277A55"/>
    <w:rsid w:val="00280A45"/>
    <w:rsid w:val="00280B11"/>
    <w:rsid w:val="00283F2E"/>
    <w:rsid w:val="00284AD7"/>
    <w:rsid w:val="00284EA3"/>
    <w:rsid w:val="00285E12"/>
    <w:rsid w:val="0028615A"/>
    <w:rsid w:val="002865FA"/>
    <w:rsid w:val="00286C04"/>
    <w:rsid w:val="00286F32"/>
    <w:rsid w:val="00286FEF"/>
    <w:rsid w:val="00291134"/>
    <w:rsid w:val="00291212"/>
    <w:rsid w:val="00291E53"/>
    <w:rsid w:val="002938C0"/>
    <w:rsid w:val="00296017"/>
    <w:rsid w:val="002960D6"/>
    <w:rsid w:val="002A0BF5"/>
    <w:rsid w:val="002A1F9A"/>
    <w:rsid w:val="002A44B7"/>
    <w:rsid w:val="002A647E"/>
    <w:rsid w:val="002A6F33"/>
    <w:rsid w:val="002A7FD8"/>
    <w:rsid w:val="002B1240"/>
    <w:rsid w:val="002B1D86"/>
    <w:rsid w:val="002B1F78"/>
    <w:rsid w:val="002B23E4"/>
    <w:rsid w:val="002B2632"/>
    <w:rsid w:val="002B2641"/>
    <w:rsid w:val="002B2875"/>
    <w:rsid w:val="002B39B9"/>
    <w:rsid w:val="002B3A05"/>
    <w:rsid w:val="002B67F0"/>
    <w:rsid w:val="002C0065"/>
    <w:rsid w:val="002C08AA"/>
    <w:rsid w:val="002C0C16"/>
    <w:rsid w:val="002C1B4C"/>
    <w:rsid w:val="002C25AF"/>
    <w:rsid w:val="002C2F8F"/>
    <w:rsid w:val="002C3984"/>
    <w:rsid w:val="002C39E1"/>
    <w:rsid w:val="002C3AA0"/>
    <w:rsid w:val="002C3AAD"/>
    <w:rsid w:val="002C3CAA"/>
    <w:rsid w:val="002C47B9"/>
    <w:rsid w:val="002C67E7"/>
    <w:rsid w:val="002C6ACE"/>
    <w:rsid w:val="002C76E5"/>
    <w:rsid w:val="002D0084"/>
    <w:rsid w:val="002D0A33"/>
    <w:rsid w:val="002D16DD"/>
    <w:rsid w:val="002D32E0"/>
    <w:rsid w:val="002D3BF0"/>
    <w:rsid w:val="002D3E50"/>
    <w:rsid w:val="002D48C0"/>
    <w:rsid w:val="002D6B33"/>
    <w:rsid w:val="002D6E36"/>
    <w:rsid w:val="002E0058"/>
    <w:rsid w:val="002E1486"/>
    <w:rsid w:val="002E214F"/>
    <w:rsid w:val="002E2194"/>
    <w:rsid w:val="002E228E"/>
    <w:rsid w:val="002E22C8"/>
    <w:rsid w:val="002E4F11"/>
    <w:rsid w:val="002E5D45"/>
    <w:rsid w:val="002E630F"/>
    <w:rsid w:val="002E7251"/>
    <w:rsid w:val="002F1138"/>
    <w:rsid w:val="002F264C"/>
    <w:rsid w:val="002F3539"/>
    <w:rsid w:val="002F52A7"/>
    <w:rsid w:val="002F6BE0"/>
    <w:rsid w:val="0030089A"/>
    <w:rsid w:val="003008B0"/>
    <w:rsid w:val="00301712"/>
    <w:rsid w:val="00302119"/>
    <w:rsid w:val="00302149"/>
    <w:rsid w:val="00303633"/>
    <w:rsid w:val="0030389B"/>
    <w:rsid w:val="003054DA"/>
    <w:rsid w:val="00305C28"/>
    <w:rsid w:val="00306044"/>
    <w:rsid w:val="00306C81"/>
    <w:rsid w:val="00307EF0"/>
    <w:rsid w:val="00310DCB"/>
    <w:rsid w:val="00310FAB"/>
    <w:rsid w:val="0031140A"/>
    <w:rsid w:val="00311CFE"/>
    <w:rsid w:val="00312473"/>
    <w:rsid w:val="003138B1"/>
    <w:rsid w:val="0031648E"/>
    <w:rsid w:val="00316ACA"/>
    <w:rsid w:val="00316F9E"/>
    <w:rsid w:val="00320172"/>
    <w:rsid w:val="00320A96"/>
    <w:rsid w:val="00321298"/>
    <w:rsid w:val="00327ABE"/>
    <w:rsid w:val="003315BA"/>
    <w:rsid w:val="00331A03"/>
    <w:rsid w:val="00331B73"/>
    <w:rsid w:val="003324EC"/>
    <w:rsid w:val="00332AA9"/>
    <w:rsid w:val="003346BA"/>
    <w:rsid w:val="00334CC1"/>
    <w:rsid w:val="00336CCF"/>
    <w:rsid w:val="003401F8"/>
    <w:rsid w:val="003407BB"/>
    <w:rsid w:val="00341B26"/>
    <w:rsid w:val="003427C6"/>
    <w:rsid w:val="00344579"/>
    <w:rsid w:val="00344EC3"/>
    <w:rsid w:val="003457EF"/>
    <w:rsid w:val="00345A42"/>
    <w:rsid w:val="00351012"/>
    <w:rsid w:val="0035502D"/>
    <w:rsid w:val="0035571D"/>
    <w:rsid w:val="003557FF"/>
    <w:rsid w:val="00356266"/>
    <w:rsid w:val="003567BD"/>
    <w:rsid w:val="00360377"/>
    <w:rsid w:val="0036048A"/>
    <w:rsid w:val="0036076C"/>
    <w:rsid w:val="003621EA"/>
    <w:rsid w:val="00362AC8"/>
    <w:rsid w:val="00362F3D"/>
    <w:rsid w:val="0036373C"/>
    <w:rsid w:val="00364DEE"/>
    <w:rsid w:val="00365F3B"/>
    <w:rsid w:val="0036630F"/>
    <w:rsid w:val="0037080B"/>
    <w:rsid w:val="00373A6C"/>
    <w:rsid w:val="00374B57"/>
    <w:rsid w:val="0037645C"/>
    <w:rsid w:val="00376F82"/>
    <w:rsid w:val="00380BF7"/>
    <w:rsid w:val="003826F3"/>
    <w:rsid w:val="00382E22"/>
    <w:rsid w:val="003872F6"/>
    <w:rsid w:val="00392EBF"/>
    <w:rsid w:val="003932E4"/>
    <w:rsid w:val="003932FC"/>
    <w:rsid w:val="00393A29"/>
    <w:rsid w:val="00394807"/>
    <w:rsid w:val="00394FDA"/>
    <w:rsid w:val="003955D1"/>
    <w:rsid w:val="003970F2"/>
    <w:rsid w:val="003A049D"/>
    <w:rsid w:val="003A16FD"/>
    <w:rsid w:val="003A1DE3"/>
    <w:rsid w:val="003A1ED9"/>
    <w:rsid w:val="003A3F05"/>
    <w:rsid w:val="003A613C"/>
    <w:rsid w:val="003A7E65"/>
    <w:rsid w:val="003B3AD7"/>
    <w:rsid w:val="003B3B89"/>
    <w:rsid w:val="003B4155"/>
    <w:rsid w:val="003B4C97"/>
    <w:rsid w:val="003B565A"/>
    <w:rsid w:val="003B5B73"/>
    <w:rsid w:val="003B6A7B"/>
    <w:rsid w:val="003B73F0"/>
    <w:rsid w:val="003B78C2"/>
    <w:rsid w:val="003C1714"/>
    <w:rsid w:val="003C185B"/>
    <w:rsid w:val="003C1B12"/>
    <w:rsid w:val="003C2D98"/>
    <w:rsid w:val="003C4413"/>
    <w:rsid w:val="003C4778"/>
    <w:rsid w:val="003C54D7"/>
    <w:rsid w:val="003C568B"/>
    <w:rsid w:val="003C6BB8"/>
    <w:rsid w:val="003C6DF3"/>
    <w:rsid w:val="003C7E76"/>
    <w:rsid w:val="003D26A3"/>
    <w:rsid w:val="003D3192"/>
    <w:rsid w:val="003D3AB4"/>
    <w:rsid w:val="003D540F"/>
    <w:rsid w:val="003D6D92"/>
    <w:rsid w:val="003D7391"/>
    <w:rsid w:val="003E05BC"/>
    <w:rsid w:val="003E08F3"/>
    <w:rsid w:val="003E0B89"/>
    <w:rsid w:val="003E1D30"/>
    <w:rsid w:val="003E283C"/>
    <w:rsid w:val="003E30D7"/>
    <w:rsid w:val="003E405B"/>
    <w:rsid w:val="003E59CC"/>
    <w:rsid w:val="003E679B"/>
    <w:rsid w:val="003E6CDB"/>
    <w:rsid w:val="003F135B"/>
    <w:rsid w:val="003F19B2"/>
    <w:rsid w:val="003F4543"/>
    <w:rsid w:val="003F45A3"/>
    <w:rsid w:val="003F55F3"/>
    <w:rsid w:val="003F56A0"/>
    <w:rsid w:val="003F7683"/>
    <w:rsid w:val="0040057A"/>
    <w:rsid w:val="0040464A"/>
    <w:rsid w:val="00406428"/>
    <w:rsid w:val="004064DA"/>
    <w:rsid w:val="0041075E"/>
    <w:rsid w:val="00410DFB"/>
    <w:rsid w:val="00412125"/>
    <w:rsid w:val="00413760"/>
    <w:rsid w:val="00413B34"/>
    <w:rsid w:val="00414423"/>
    <w:rsid w:val="004168F9"/>
    <w:rsid w:val="00416F6A"/>
    <w:rsid w:val="00420001"/>
    <w:rsid w:val="00420C87"/>
    <w:rsid w:val="004236DE"/>
    <w:rsid w:val="0042654A"/>
    <w:rsid w:val="0042663A"/>
    <w:rsid w:val="00432E31"/>
    <w:rsid w:val="0043395A"/>
    <w:rsid w:val="00435416"/>
    <w:rsid w:val="004359FF"/>
    <w:rsid w:val="00435D78"/>
    <w:rsid w:val="00440597"/>
    <w:rsid w:val="00440C4E"/>
    <w:rsid w:val="00440FD3"/>
    <w:rsid w:val="00441E57"/>
    <w:rsid w:val="0044239C"/>
    <w:rsid w:val="004438F8"/>
    <w:rsid w:val="00445204"/>
    <w:rsid w:val="004468E2"/>
    <w:rsid w:val="00446BDA"/>
    <w:rsid w:val="00447976"/>
    <w:rsid w:val="0045028D"/>
    <w:rsid w:val="004505BD"/>
    <w:rsid w:val="00451FC7"/>
    <w:rsid w:val="004532F1"/>
    <w:rsid w:val="00453E5E"/>
    <w:rsid w:val="004573C0"/>
    <w:rsid w:val="00457AA4"/>
    <w:rsid w:val="00460615"/>
    <w:rsid w:val="00461725"/>
    <w:rsid w:val="004620E5"/>
    <w:rsid w:val="0046387A"/>
    <w:rsid w:val="004658EF"/>
    <w:rsid w:val="0047000B"/>
    <w:rsid w:val="00471742"/>
    <w:rsid w:val="00471A41"/>
    <w:rsid w:val="00472781"/>
    <w:rsid w:val="00475692"/>
    <w:rsid w:val="00480121"/>
    <w:rsid w:val="004811CD"/>
    <w:rsid w:val="00481A28"/>
    <w:rsid w:val="00483ADD"/>
    <w:rsid w:val="004840A1"/>
    <w:rsid w:val="00484EB0"/>
    <w:rsid w:val="004853E6"/>
    <w:rsid w:val="00485C54"/>
    <w:rsid w:val="00486B0D"/>
    <w:rsid w:val="00490BC2"/>
    <w:rsid w:val="00490CA1"/>
    <w:rsid w:val="00491A3D"/>
    <w:rsid w:val="00493DBF"/>
    <w:rsid w:val="00493E95"/>
    <w:rsid w:val="0049688A"/>
    <w:rsid w:val="00496A04"/>
    <w:rsid w:val="004975A6"/>
    <w:rsid w:val="00497A74"/>
    <w:rsid w:val="004A0162"/>
    <w:rsid w:val="004A0261"/>
    <w:rsid w:val="004A03FC"/>
    <w:rsid w:val="004A1202"/>
    <w:rsid w:val="004A127E"/>
    <w:rsid w:val="004A1BE8"/>
    <w:rsid w:val="004A31E7"/>
    <w:rsid w:val="004A4387"/>
    <w:rsid w:val="004A4C0F"/>
    <w:rsid w:val="004A52C0"/>
    <w:rsid w:val="004A6228"/>
    <w:rsid w:val="004A66E3"/>
    <w:rsid w:val="004A6B72"/>
    <w:rsid w:val="004A6E59"/>
    <w:rsid w:val="004A6F81"/>
    <w:rsid w:val="004A7439"/>
    <w:rsid w:val="004A7CC9"/>
    <w:rsid w:val="004B02AA"/>
    <w:rsid w:val="004B0CE3"/>
    <w:rsid w:val="004B11A1"/>
    <w:rsid w:val="004B1B9F"/>
    <w:rsid w:val="004B4595"/>
    <w:rsid w:val="004B4EEC"/>
    <w:rsid w:val="004B5F59"/>
    <w:rsid w:val="004C1193"/>
    <w:rsid w:val="004C414A"/>
    <w:rsid w:val="004C4C0E"/>
    <w:rsid w:val="004C5222"/>
    <w:rsid w:val="004C5467"/>
    <w:rsid w:val="004C5A6B"/>
    <w:rsid w:val="004C63B6"/>
    <w:rsid w:val="004C6733"/>
    <w:rsid w:val="004D0C04"/>
    <w:rsid w:val="004D291D"/>
    <w:rsid w:val="004D2C36"/>
    <w:rsid w:val="004D2FBA"/>
    <w:rsid w:val="004D4A43"/>
    <w:rsid w:val="004D4C11"/>
    <w:rsid w:val="004D63E8"/>
    <w:rsid w:val="004D6981"/>
    <w:rsid w:val="004E0E81"/>
    <w:rsid w:val="004E10C2"/>
    <w:rsid w:val="004E1874"/>
    <w:rsid w:val="004E24F9"/>
    <w:rsid w:val="004E25D8"/>
    <w:rsid w:val="004E3227"/>
    <w:rsid w:val="004E39D5"/>
    <w:rsid w:val="004E588A"/>
    <w:rsid w:val="004F1391"/>
    <w:rsid w:val="004F1DAF"/>
    <w:rsid w:val="004F2219"/>
    <w:rsid w:val="004F2F3C"/>
    <w:rsid w:val="004F4489"/>
    <w:rsid w:val="004F457C"/>
    <w:rsid w:val="004F4C04"/>
    <w:rsid w:val="004F6758"/>
    <w:rsid w:val="004F690E"/>
    <w:rsid w:val="004F71F3"/>
    <w:rsid w:val="004F77FB"/>
    <w:rsid w:val="004F7A76"/>
    <w:rsid w:val="00500174"/>
    <w:rsid w:val="0050283B"/>
    <w:rsid w:val="0050352B"/>
    <w:rsid w:val="0050378A"/>
    <w:rsid w:val="00504875"/>
    <w:rsid w:val="00505A57"/>
    <w:rsid w:val="00505C1D"/>
    <w:rsid w:val="00507513"/>
    <w:rsid w:val="00507722"/>
    <w:rsid w:val="00507DA2"/>
    <w:rsid w:val="00510811"/>
    <w:rsid w:val="00510E02"/>
    <w:rsid w:val="00514784"/>
    <w:rsid w:val="005155FD"/>
    <w:rsid w:val="005157CC"/>
    <w:rsid w:val="00515FB0"/>
    <w:rsid w:val="00516624"/>
    <w:rsid w:val="00516E42"/>
    <w:rsid w:val="005174B7"/>
    <w:rsid w:val="0051790E"/>
    <w:rsid w:val="00517A10"/>
    <w:rsid w:val="00517B8D"/>
    <w:rsid w:val="00522311"/>
    <w:rsid w:val="0052327A"/>
    <w:rsid w:val="005235CC"/>
    <w:rsid w:val="00524B51"/>
    <w:rsid w:val="005253A8"/>
    <w:rsid w:val="00525EBA"/>
    <w:rsid w:val="00526A44"/>
    <w:rsid w:val="00527087"/>
    <w:rsid w:val="00527AB8"/>
    <w:rsid w:val="00530A1C"/>
    <w:rsid w:val="00531609"/>
    <w:rsid w:val="00532686"/>
    <w:rsid w:val="00532D74"/>
    <w:rsid w:val="00533638"/>
    <w:rsid w:val="00533B9A"/>
    <w:rsid w:val="00534D56"/>
    <w:rsid w:val="0053518D"/>
    <w:rsid w:val="00535969"/>
    <w:rsid w:val="0053612E"/>
    <w:rsid w:val="0054234C"/>
    <w:rsid w:val="00542BAC"/>
    <w:rsid w:val="00543215"/>
    <w:rsid w:val="00543825"/>
    <w:rsid w:val="00544797"/>
    <w:rsid w:val="005447BC"/>
    <w:rsid w:val="005454B5"/>
    <w:rsid w:val="00545F5E"/>
    <w:rsid w:val="005468C8"/>
    <w:rsid w:val="0054707C"/>
    <w:rsid w:val="00550922"/>
    <w:rsid w:val="0055131A"/>
    <w:rsid w:val="0055186C"/>
    <w:rsid w:val="005528FB"/>
    <w:rsid w:val="00552F0A"/>
    <w:rsid w:val="00554405"/>
    <w:rsid w:val="00555371"/>
    <w:rsid w:val="0055645E"/>
    <w:rsid w:val="005566BD"/>
    <w:rsid w:val="005566D0"/>
    <w:rsid w:val="005573D6"/>
    <w:rsid w:val="00562C03"/>
    <w:rsid w:val="00562EEF"/>
    <w:rsid w:val="00563B08"/>
    <w:rsid w:val="005649E4"/>
    <w:rsid w:val="00566E7B"/>
    <w:rsid w:val="0057083C"/>
    <w:rsid w:val="00570BE5"/>
    <w:rsid w:val="00570FE2"/>
    <w:rsid w:val="005715AE"/>
    <w:rsid w:val="00571B1B"/>
    <w:rsid w:val="005729C8"/>
    <w:rsid w:val="00573AF2"/>
    <w:rsid w:val="00573B33"/>
    <w:rsid w:val="00573C08"/>
    <w:rsid w:val="00574A86"/>
    <w:rsid w:val="00575DB7"/>
    <w:rsid w:val="005767BA"/>
    <w:rsid w:val="005806AE"/>
    <w:rsid w:val="0058219B"/>
    <w:rsid w:val="00583806"/>
    <w:rsid w:val="00584E68"/>
    <w:rsid w:val="00584EA6"/>
    <w:rsid w:val="00585E70"/>
    <w:rsid w:val="00586D3C"/>
    <w:rsid w:val="005870FC"/>
    <w:rsid w:val="005915B3"/>
    <w:rsid w:val="00592074"/>
    <w:rsid w:val="00592EA6"/>
    <w:rsid w:val="005930BD"/>
    <w:rsid w:val="0059364D"/>
    <w:rsid w:val="005A123E"/>
    <w:rsid w:val="005A131D"/>
    <w:rsid w:val="005A2BC4"/>
    <w:rsid w:val="005A30C5"/>
    <w:rsid w:val="005A3804"/>
    <w:rsid w:val="005A5086"/>
    <w:rsid w:val="005A7478"/>
    <w:rsid w:val="005B15BD"/>
    <w:rsid w:val="005B2397"/>
    <w:rsid w:val="005B2A66"/>
    <w:rsid w:val="005B2F7C"/>
    <w:rsid w:val="005B39A6"/>
    <w:rsid w:val="005B6E0E"/>
    <w:rsid w:val="005B77AA"/>
    <w:rsid w:val="005B7C6B"/>
    <w:rsid w:val="005B7E19"/>
    <w:rsid w:val="005C0CC8"/>
    <w:rsid w:val="005C2453"/>
    <w:rsid w:val="005C3572"/>
    <w:rsid w:val="005C5818"/>
    <w:rsid w:val="005C5CD4"/>
    <w:rsid w:val="005C7479"/>
    <w:rsid w:val="005C7BFF"/>
    <w:rsid w:val="005C7CA1"/>
    <w:rsid w:val="005D2278"/>
    <w:rsid w:val="005D3DAD"/>
    <w:rsid w:val="005D6C61"/>
    <w:rsid w:val="005E0FD6"/>
    <w:rsid w:val="005E148A"/>
    <w:rsid w:val="005E1B16"/>
    <w:rsid w:val="005E3E4C"/>
    <w:rsid w:val="005E4C7B"/>
    <w:rsid w:val="005E5C44"/>
    <w:rsid w:val="005E63A0"/>
    <w:rsid w:val="005E74ED"/>
    <w:rsid w:val="005E786D"/>
    <w:rsid w:val="005E7BCD"/>
    <w:rsid w:val="005F0CA4"/>
    <w:rsid w:val="005F0E49"/>
    <w:rsid w:val="005F1D19"/>
    <w:rsid w:val="005F3451"/>
    <w:rsid w:val="005F373C"/>
    <w:rsid w:val="005F3899"/>
    <w:rsid w:val="005F499C"/>
    <w:rsid w:val="005F4DFB"/>
    <w:rsid w:val="005F4EEF"/>
    <w:rsid w:val="005F588F"/>
    <w:rsid w:val="005F5CB9"/>
    <w:rsid w:val="005F6074"/>
    <w:rsid w:val="005F6C20"/>
    <w:rsid w:val="005F6F37"/>
    <w:rsid w:val="005F7E74"/>
    <w:rsid w:val="0060003F"/>
    <w:rsid w:val="00600A5A"/>
    <w:rsid w:val="00602A02"/>
    <w:rsid w:val="006034C0"/>
    <w:rsid w:val="00603815"/>
    <w:rsid w:val="00604A19"/>
    <w:rsid w:val="00604F9D"/>
    <w:rsid w:val="006060A2"/>
    <w:rsid w:val="006072DC"/>
    <w:rsid w:val="006076B6"/>
    <w:rsid w:val="0060781F"/>
    <w:rsid w:val="00607A73"/>
    <w:rsid w:val="006101D6"/>
    <w:rsid w:val="0061025B"/>
    <w:rsid w:val="006133F5"/>
    <w:rsid w:val="00613594"/>
    <w:rsid w:val="0061361D"/>
    <w:rsid w:val="00613D1C"/>
    <w:rsid w:val="00613E5F"/>
    <w:rsid w:val="00614329"/>
    <w:rsid w:val="00615440"/>
    <w:rsid w:val="006156C5"/>
    <w:rsid w:val="006157CF"/>
    <w:rsid w:val="006168A6"/>
    <w:rsid w:val="00616F6A"/>
    <w:rsid w:val="00617D8C"/>
    <w:rsid w:val="00617FE4"/>
    <w:rsid w:val="00620E7B"/>
    <w:rsid w:val="006220F4"/>
    <w:rsid w:val="00622D6C"/>
    <w:rsid w:val="00623E1C"/>
    <w:rsid w:val="006244A9"/>
    <w:rsid w:val="006255E0"/>
    <w:rsid w:val="006268FC"/>
    <w:rsid w:val="00626DAA"/>
    <w:rsid w:val="00627BB4"/>
    <w:rsid w:val="00627E0F"/>
    <w:rsid w:val="00627F47"/>
    <w:rsid w:val="0063150A"/>
    <w:rsid w:val="00631AA4"/>
    <w:rsid w:val="00632C24"/>
    <w:rsid w:val="00633D88"/>
    <w:rsid w:val="00633E19"/>
    <w:rsid w:val="00634581"/>
    <w:rsid w:val="00634916"/>
    <w:rsid w:val="00635256"/>
    <w:rsid w:val="00636261"/>
    <w:rsid w:val="00636471"/>
    <w:rsid w:val="00637C77"/>
    <w:rsid w:val="00640193"/>
    <w:rsid w:val="0064067F"/>
    <w:rsid w:val="00640EE1"/>
    <w:rsid w:val="00641A1E"/>
    <w:rsid w:val="006423CB"/>
    <w:rsid w:val="006432FB"/>
    <w:rsid w:val="00644D62"/>
    <w:rsid w:val="00645DDA"/>
    <w:rsid w:val="00646133"/>
    <w:rsid w:val="00646653"/>
    <w:rsid w:val="00646F64"/>
    <w:rsid w:val="00650805"/>
    <w:rsid w:val="00650EC0"/>
    <w:rsid w:val="00651870"/>
    <w:rsid w:val="00652A35"/>
    <w:rsid w:val="00653603"/>
    <w:rsid w:val="00653722"/>
    <w:rsid w:val="00654183"/>
    <w:rsid w:val="00654526"/>
    <w:rsid w:val="0065467D"/>
    <w:rsid w:val="00656187"/>
    <w:rsid w:val="00656DA0"/>
    <w:rsid w:val="00657460"/>
    <w:rsid w:val="00657758"/>
    <w:rsid w:val="00660342"/>
    <w:rsid w:val="00660935"/>
    <w:rsid w:val="00662C0F"/>
    <w:rsid w:val="006631E6"/>
    <w:rsid w:val="00663AAB"/>
    <w:rsid w:val="0066591F"/>
    <w:rsid w:val="0066650E"/>
    <w:rsid w:val="00666839"/>
    <w:rsid w:val="00670165"/>
    <w:rsid w:val="00671C2F"/>
    <w:rsid w:val="00671F75"/>
    <w:rsid w:val="00672DEB"/>
    <w:rsid w:val="00673BB3"/>
    <w:rsid w:val="00673F47"/>
    <w:rsid w:val="0067418B"/>
    <w:rsid w:val="00675417"/>
    <w:rsid w:val="00675A27"/>
    <w:rsid w:val="00677CD6"/>
    <w:rsid w:val="0068008D"/>
    <w:rsid w:val="00682107"/>
    <w:rsid w:val="006844E9"/>
    <w:rsid w:val="00685317"/>
    <w:rsid w:val="006860AF"/>
    <w:rsid w:val="00686187"/>
    <w:rsid w:val="00686595"/>
    <w:rsid w:val="006871FB"/>
    <w:rsid w:val="00687EBF"/>
    <w:rsid w:val="00691B8B"/>
    <w:rsid w:val="00691EAE"/>
    <w:rsid w:val="00692036"/>
    <w:rsid w:val="00692685"/>
    <w:rsid w:val="00693163"/>
    <w:rsid w:val="00694110"/>
    <w:rsid w:val="006A2642"/>
    <w:rsid w:val="006A4320"/>
    <w:rsid w:val="006A50A5"/>
    <w:rsid w:val="006A5141"/>
    <w:rsid w:val="006A5711"/>
    <w:rsid w:val="006A5735"/>
    <w:rsid w:val="006A597C"/>
    <w:rsid w:val="006B0CA1"/>
    <w:rsid w:val="006B1228"/>
    <w:rsid w:val="006B199A"/>
    <w:rsid w:val="006B2009"/>
    <w:rsid w:val="006B225C"/>
    <w:rsid w:val="006B30B6"/>
    <w:rsid w:val="006B4889"/>
    <w:rsid w:val="006B4941"/>
    <w:rsid w:val="006B6DC8"/>
    <w:rsid w:val="006B7A4A"/>
    <w:rsid w:val="006C0469"/>
    <w:rsid w:val="006C104C"/>
    <w:rsid w:val="006C29B2"/>
    <w:rsid w:val="006C3D50"/>
    <w:rsid w:val="006C48D9"/>
    <w:rsid w:val="006C4C9D"/>
    <w:rsid w:val="006C4D92"/>
    <w:rsid w:val="006C5507"/>
    <w:rsid w:val="006C5E33"/>
    <w:rsid w:val="006D0648"/>
    <w:rsid w:val="006D16F8"/>
    <w:rsid w:val="006D2198"/>
    <w:rsid w:val="006D2903"/>
    <w:rsid w:val="006D4348"/>
    <w:rsid w:val="006D4AB7"/>
    <w:rsid w:val="006D4AC1"/>
    <w:rsid w:val="006D4D10"/>
    <w:rsid w:val="006D5120"/>
    <w:rsid w:val="006D59CC"/>
    <w:rsid w:val="006D5E64"/>
    <w:rsid w:val="006D61C1"/>
    <w:rsid w:val="006D6780"/>
    <w:rsid w:val="006D7CB9"/>
    <w:rsid w:val="006E01FA"/>
    <w:rsid w:val="006E2F85"/>
    <w:rsid w:val="006E30F9"/>
    <w:rsid w:val="006E4005"/>
    <w:rsid w:val="006E4343"/>
    <w:rsid w:val="006E48C1"/>
    <w:rsid w:val="006E7683"/>
    <w:rsid w:val="006E7B7F"/>
    <w:rsid w:val="006F14DD"/>
    <w:rsid w:val="006F3A72"/>
    <w:rsid w:val="006F3BA5"/>
    <w:rsid w:val="006F3FA5"/>
    <w:rsid w:val="006F50F9"/>
    <w:rsid w:val="006F5D2D"/>
    <w:rsid w:val="006F6839"/>
    <w:rsid w:val="006F696F"/>
    <w:rsid w:val="006F6C9C"/>
    <w:rsid w:val="006F745C"/>
    <w:rsid w:val="00700BA8"/>
    <w:rsid w:val="007022C1"/>
    <w:rsid w:val="00702EF8"/>
    <w:rsid w:val="00703276"/>
    <w:rsid w:val="00704801"/>
    <w:rsid w:val="00704AF8"/>
    <w:rsid w:val="00704D46"/>
    <w:rsid w:val="0070564A"/>
    <w:rsid w:val="007057EB"/>
    <w:rsid w:val="00705DA2"/>
    <w:rsid w:val="00706E2C"/>
    <w:rsid w:val="00707D1E"/>
    <w:rsid w:val="0071005F"/>
    <w:rsid w:val="007118FC"/>
    <w:rsid w:val="00713308"/>
    <w:rsid w:val="00714C7F"/>
    <w:rsid w:val="00717069"/>
    <w:rsid w:val="00720A7F"/>
    <w:rsid w:val="007226D7"/>
    <w:rsid w:val="00722A43"/>
    <w:rsid w:val="00724E91"/>
    <w:rsid w:val="00726532"/>
    <w:rsid w:val="007329D7"/>
    <w:rsid w:val="00733896"/>
    <w:rsid w:val="00734C4C"/>
    <w:rsid w:val="00735D36"/>
    <w:rsid w:val="00736B09"/>
    <w:rsid w:val="007371FC"/>
    <w:rsid w:val="00741B07"/>
    <w:rsid w:val="007430AA"/>
    <w:rsid w:val="00744CD2"/>
    <w:rsid w:val="007454E7"/>
    <w:rsid w:val="007454E9"/>
    <w:rsid w:val="00746132"/>
    <w:rsid w:val="00746933"/>
    <w:rsid w:val="00746D5D"/>
    <w:rsid w:val="007479AF"/>
    <w:rsid w:val="00750D97"/>
    <w:rsid w:val="00751AD2"/>
    <w:rsid w:val="00752918"/>
    <w:rsid w:val="007529C4"/>
    <w:rsid w:val="00753550"/>
    <w:rsid w:val="007620D6"/>
    <w:rsid w:val="007627B9"/>
    <w:rsid w:val="00763DF1"/>
    <w:rsid w:val="00766877"/>
    <w:rsid w:val="007676F6"/>
    <w:rsid w:val="0077007D"/>
    <w:rsid w:val="00771E38"/>
    <w:rsid w:val="0077291E"/>
    <w:rsid w:val="00773C82"/>
    <w:rsid w:val="00773ED1"/>
    <w:rsid w:val="007742A5"/>
    <w:rsid w:val="00775DFA"/>
    <w:rsid w:val="0077658B"/>
    <w:rsid w:val="00776D0A"/>
    <w:rsid w:val="007770F8"/>
    <w:rsid w:val="007811A3"/>
    <w:rsid w:val="007834C8"/>
    <w:rsid w:val="00783B5C"/>
    <w:rsid w:val="007864A6"/>
    <w:rsid w:val="00786EFA"/>
    <w:rsid w:val="00787BF0"/>
    <w:rsid w:val="00790DC9"/>
    <w:rsid w:val="00791050"/>
    <w:rsid w:val="00792309"/>
    <w:rsid w:val="00795BCC"/>
    <w:rsid w:val="007975CE"/>
    <w:rsid w:val="007A0D3D"/>
    <w:rsid w:val="007A3ED4"/>
    <w:rsid w:val="007A48F0"/>
    <w:rsid w:val="007A5454"/>
    <w:rsid w:val="007A5655"/>
    <w:rsid w:val="007A5D9A"/>
    <w:rsid w:val="007A603A"/>
    <w:rsid w:val="007A63D0"/>
    <w:rsid w:val="007A6CCD"/>
    <w:rsid w:val="007A7B4D"/>
    <w:rsid w:val="007B00A3"/>
    <w:rsid w:val="007B0362"/>
    <w:rsid w:val="007B0E11"/>
    <w:rsid w:val="007B12CB"/>
    <w:rsid w:val="007B1865"/>
    <w:rsid w:val="007B20E2"/>
    <w:rsid w:val="007B2791"/>
    <w:rsid w:val="007B4CEE"/>
    <w:rsid w:val="007B4D22"/>
    <w:rsid w:val="007B6964"/>
    <w:rsid w:val="007C3294"/>
    <w:rsid w:val="007C3629"/>
    <w:rsid w:val="007C3B35"/>
    <w:rsid w:val="007C677A"/>
    <w:rsid w:val="007C6C1E"/>
    <w:rsid w:val="007D102D"/>
    <w:rsid w:val="007D113C"/>
    <w:rsid w:val="007D11E1"/>
    <w:rsid w:val="007D26F2"/>
    <w:rsid w:val="007D29C5"/>
    <w:rsid w:val="007D2A17"/>
    <w:rsid w:val="007D35C4"/>
    <w:rsid w:val="007D361D"/>
    <w:rsid w:val="007D387C"/>
    <w:rsid w:val="007D4616"/>
    <w:rsid w:val="007D4D1C"/>
    <w:rsid w:val="007D5E27"/>
    <w:rsid w:val="007D619D"/>
    <w:rsid w:val="007D63E7"/>
    <w:rsid w:val="007D652F"/>
    <w:rsid w:val="007D6564"/>
    <w:rsid w:val="007E0964"/>
    <w:rsid w:val="007E0FEB"/>
    <w:rsid w:val="007E1991"/>
    <w:rsid w:val="007E22F2"/>
    <w:rsid w:val="007E30A3"/>
    <w:rsid w:val="007E3D24"/>
    <w:rsid w:val="007E498B"/>
    <w:rsid w:val="007E513B"/>
    <w:rsid w:val="007E62E8"/>
    <w:rsid w:val="007E69B9"/>
    <w:rsid w:val="007E720E"/>
    <w:rsid w:val="007F015D"/>
    <w:rsid w:val="007F196C"/>
    <w:rsid w:val="007F33CC"/>
    <w:rsid w:val="007F3EFC"/>
    <w:rsid w:val="007F41FD"/>
    <w:rsid w:val="007F478D"/>
    <w:rsid w:val="007F4D09"/>
    <w:rsid w:val="007F56C7"/>
    <w:rsid w:val="007F56E3"/>
    <w:rsid w:val="007F6EB5"/>
    <w:rsid w:val="00800672"/>
    <w:rsid w:val="0080521D"/>
    <w:rsid w:val="008067CF"/>
    <w:rsid w:val="008073A1"/>
    <w:rsid w:val="0081142E"/>
    <w:rsid w:val="00813074"/>
    <w:rsid w:val="00813833"/>
    <w:rsid w:val="00814E39"/>
    <w:rsid w:val="00816D82"/>
    <w:rsid w:val="00816DD5"/>
    <w:rsid w:val="008176D5"/>
    <w:rsid w:val="008179AD"/>
    <w:rsid w:val="00820EB8"/>
    <w:rsid w:val="00820FA1"/>
    <w:rsid w:val="0082109B"/>
    <w:rsid w:val="008212CE"/>
    <w:rsid w:val="00821384"/>
    <w:rsid w:val="00822045"/>
    <w:rsid w:val="00823487"/>
    <w:rsid w:val="00823B4E"/>
    <w:rsid w:val="00823ECE"/>
    <w:rsid w:val="00825A8D"/>
    <w:rsid w:val="00827593"/>
    <w:rsid w:val="00830716"/>
    <w:rsid w:val="00830EAF"/>
    <w:rsid w:val="0083138D"/>
    <w:rsid w:val="0083173E"/>
    <w:rsid w:val="00831E7F"/>
    <w:rsid w:val="00832E7A"/>
    <w:rsid w:val="00834290"/>
    <w:rsid w:val="00834EA2"/>
    <w:rsid w:val="00835410"/>
    <w:rsid w:val="008357B4"/>
    <w:rsid w:val="00836023"/>
    <w:rsid w:val="00837291"/>
    <w:rsid w:val="00837EE8"/>
    <w:rsid w:val="0084020A"/>
    <w:rsid w:val="0084110C"/>
    <w:rsid w:val="0084111A"/>
    <w:rsid w:val="0084122E"/>
    <w:rsid w:val="00841280"/>
    <w:rsid w:val="00842C6A"/>
    <w:rsid w:val="00842D63"/>
    <w:rsid w:val="0084359D"/>
    <w:rsid w:val="0084459D"/>
    <w:rsid w:val="008449A7"/>
    <w:rsid w:val="00844ECD"/>
    <w:rsid w:val="00845099"/>
    <w:rsid w:val="008452CC"/>
    <w:rsid w:val="008464D6"/>
    <w:rsid w:val="00846753"/>
    <w:rsid w:val="008479AD"/>
    <w:rsid w:val="00850BE6"/>
    <w:rsid w:val="00851044"/>
    <w:rsid w:val="008524BE"/>
    <w:rsid w:val="008524F1"/>
    <w:rsid w:val="00853032"/>
    <w:rsid w:val="008541B7"/>
    <w:rsid w:val="00854C2D"/>
    <w:rsid w:val="008550D0"/>
    <w:rsid w:val="008553B1"/>
    <w:rsid w:val="00855EFD"/>
    <w:rsid w:val="00856A1F"/>
    <w:rsid w:val="00860E8A"/>
    <w:rsid w:val="0086224E"/>
    <w:rsid w:val="008625FE"/>
    <w:rsid w:val="00862696"/>
    <w:rsid w:val="00863385"/>
    <w:rsid w:val="00863B6D"/>
    <w:rsid w:val="00864F98"/>
    <w:rsid w:val="00866824"/>
    <w:rsid w:val="0086717D"/>
    <w:rsid w:val="008678EE"/>
    <w:rsid w:val="00867F4B"/>
    <w:rsid w:val="00870845"/>
    <w:rsid w:val="00870852"/>
    <w:rsid w:val="00870F88"/>
    <w:rsid w:val="00871027"/>
    <w:rsid w:val="008722E5"/>
    <w:rsid w:val="00872381"/>
    <w:rsid w:val="008736A3"/>
    <w:rsid w:val="00874638"/>
    <w:rsid w:val="00875143"/>
    <w:rsid w:val="00876197"/>
    <w:rsid w:val="00876F5C"/>
    <w:rsid w:val="008771A7"/>
    <w:rsid w:val="008774F0"/>
    <w:rsid w:val="00877C08"/>
    <w:rsid w:val="00880A60"/>
    <w:rsid w:val="008813D9"/>
    <w:rsid w:val="00882D3D"/>
    <w:rsid w:val="00883602"/>
    <w:rsid w:val="00883BA3"/>
    <w:rsid w:val="0088402E"/>
    <w:rsid w:val="00884158"/>
    <w:rsid w:val="00886BC9"/>
    <w:rsid w:val="008909A4"/>
    <w:rsid w:val="00890B4A"/>
    <w:rsid w:val="00890D19"/>
    <w:rsid w:val="008917CF"/>
    <w:rsid w:val="00892F9A"/>
    <w:rsid w:val="008931A8"/>
    <w:rsid w:val="008935A9"/>
    <w:rsid w:val="00893A7A"/>
    <w:rsid w:val="008957EF"/>
    <w:rsid w:val="00896938"/>
    <w:rsid w:val="00896ADB"/>
    <w:rsid w:val="00896CD2"/>
    <w:rsid w:val="00897264"/>
    <w:rsid w:val="008976A4"/>
    <w:rsid w:val="00897D81"/>
    <w:rsid w:val="008A0C34"/>
    <w:rsid w:val="008A20F2"/>
    <w:rsid w:val="008A3326"/>
    <w:rsid w:val="008A58EC"/>
    <w:rsid w:val="008A6411"/>
    <w:rsid w:val="008A7447"/>
    <w:rsid w:val="008A79FE"/>
    <w:rsid w:val="008B005F"/>
    <w:rsid w:val="008B08CF"/>
    <w:rsid w:val="008B1FC3"/>
    <w:rsid w:val="008B3CDA"/>
    <w:rsid w:val="008B455B"/>
    <w:rsid w:val="008B4759"/>
    <w:rsid w:val="008B6D3D"/>
    <w:rsid w:val="008B763C"/>
    <w:rsid w:val="008C0EF2"/>
    <w:rsid w:val="008C228A"/>
    <w:rsid w:val="008C2D6A"/>
    <w:rsid w:val="008C2F9C"/>
    <w:rsid w:val="008C349A"/>
    <w:rsid w:val="008C3905"/>
    <w:rsid w:val="008C5CD2"/>
    <w:rsid w:val="008C664C"/>
    <w:rsid w:val="008C7304"/>
    <w:rsid w:val="008C764B"/>
    <w:rsid w:val="008C7EA8"/>
    <w:rsid w:val="008D3921"/>
    <w:rsid w:val="008D467D"/>
    <w:rsid w:val="008D4C3F"/>
    <w:rsid w:val="008D7A9F"/>
    <w:rsid w:val="008E0005"/>
    <w:rsid w:val="008E1037"/>
    <w:rsid w:val="008E3A83"/>
    <w:rsid w:val="008E444B"/>
    <w:rsid w:val="008E47D4"/>
    <w:rsid w:val="008E6AC9"/>
    <w:rsid w:val="008E7BA9"/>
    <w:rsid w:val="008F04E4"/>
    <w:rsid w:val="008F0764"/>
    <w:rsid w:val="008F17DF"/>
    <w:rsid w:val="008F1DD1"/>
    <w:rsid w:val="008F269F"/>
    <w:rsid w:val="008F3859"/>
    <w:rsid w:val="008F43A0"/>
    <w:rsid w:val="008F4995"/>
    <w:rsid w:val="008F57B3"/>
    <w:rsid w:val="008F64F9"/>
    <w:rsid w:val="00900B1E"/>
    <w:rsid w:val="00900FE9"/>
    <w:rsid w:val="0090140D"/>
    <w:rsid w:val="0090214E"/>
    <w:rsid w:val="00902595"/>
    <w:rsid w:val="00904542"/>
    <w:rsid w:val="00904C28"/>
    <w:rsid w:val="009053E4"/>
    <w:rsid w:val="009056CA"/>
    <w:rsid w:val="00906215"/>
    <w:rsid w:val="00911785"/>
    <w:rsid w:val="00913F76"/>
    <w:rsid w:val="0091550E"/>
    <w:rsid w:val="00916CF0"/>
    <w:rsid w:val="00920096"/>
    <w:rsid w:val="0092040E"/>
    <w:rsid w:val="009217B1"/>
    <w:rsid w:val="00921818"/>
    <w:rsid w:val="00921854"/>
    <w:rsid w:val="00921896"/>
    <w:rsid w:val="0092274B"/>
    <w:rsid w:val="00922A0C"/>
    <w:rsid w:val="00924602"/>
    <w:rsid w:val="0092496E"/>
    <w:rsid w:val="00924E12"/>
    <w:rsid w:val="009250FF"/>
    <w:rsid w:val="00927553"/>
    <w:rsid w:val="00932193"/>
    <w:rsid w:val="00935DDD"/>
    <w:rsid w:val="00937962"/>
    <w:rsid w:val="009407B5"/>
    <w:rsid w:val="00941E25"/>
    <w:rsid w:val="00943FD9"/>
    <w:rsid w:val="00944D67"/>
    <w:rsid w:val="00945969"/>
    <w:rsid w:val="00945F04"/>
    <w:rsid w:val="009507BF"/>
    <w:rsid w:val="00950ADD"/>
    <w:rsid w:val="00950D98"/>
    <w:rsid w:val="009531EF"/>
    <w:rsid w:val="009535C1"/>
    <w:rsid w:val="009543F8"/>
    <w:rsid w:val="0095528F"/>
    <w:rsid w:val="009560CA"/>
    <w:rsid w:val="00956136"/>
    <w:rsid w:val="00956164"/>
    <w:rsid w:val="0095789D"/>
    <w:rsid w:val="00961759"/>
    <w:rsid w:val="00962DC3"/>
    <w:rsid w:val="00963757"/>
    <w:rsid w:val="00966910"/>
    <w:rsid w:val="00967AA9"/>
    <w:rsid w:val="00970187"/>
    <w:rsid w:val="00970737"/>
    <w:rsid w:val="0097396E"/>
    <w:rsid w:val="00974CC1"/>
    <w:rsid w:val="00975A36"/>
    <w:rsid w:val="00980990"/>
    <w:rsid w:val="00980D1D"/>
    <w:rsid w:val="00982779"/>
    <w:rsid w:val="00982AAE"/>
    <w:rsid w:val="00984023"/>
    <w:rsid w:val="0098432B"/>
    <w:rsid w:val="0098540B"/>
    <w:rsid w:val="00985B0F"/>
    <w:rsid w:val="0098763A"/>
    <w:rsid w:val="00991D90"/>
    <w:rsid w:val="00991E2E"/>
    <w:rsid w:val="009921B9"/>
    <w:rsid w:val="009922E0"/>
    <w:rsid w:val="009922EC"/>
    <w:rsid w:val="00993E39"/>
    <w:rsid w:val="009946D2"/>
    <w:rsid w:val="00994CE6"/>
    <w:rsid w:val="0099629D"/>
    <w:rsid w:val="00996358"/>
    <w:rsid w:val="00996CEA"/>
    <w:rsid w:val="009979F0"/>
    <w:rsid w:val="009A1E1E"/>
    <w:rsid w:val="009A270B"/>
    <w:rsid w:val="009A292C"/>
    <w:rsid w:val="009A48BC"/>
    <w:rsid w:val="009A6A31"/>
    <w:rsid w:val="009A7527"/>
    <w:rsid w:val="009B1124"/>
    <w:rsid w:val="009B16BD"/>
    <w:rsid w:val="009B1C50"/>
    <w:rsid w:val="009B219A"/>
    <w:rsid w:val="009B2AC8"/>
    <w:rsid w:val="009B3580"/>
    <w:rsid w:val="009B37D2"/>
    <w:rsid w:val="009B3935"/>
    <w:rsid w:val="009B40BE"/>
    <w:rsid w:val="009B52BA"/>
    <w:rsid w:val="009B5C76"/>
    <w:rsid w:val="009B625E"/>
    <w:rsid w:val="009B6C05"/>
    <w:rsid w:val="009B6CE8"/>
    <w:rsid w:val="009B6CF2"/>
    <w:rsid w:val="009B7152"/>
    <w:rsid w:val="009C03DE"/>
    <w:rsid w:val="009C08E1"/>
    <w:rsid w:val="009C204C"/>
    <w:rsid w:val="009C273F"/>
    <w:rsid w:val="009C313F"/>
    <w:rsid w:val="009C3E3B"/>
    <w:rsid w:val="009C47EC"/>
    <w:rsid w:val="009C5583"/>
    <w:rsid w:val="009C6BD9"/>
    <w:rsid w:val="009C775B"/>
    <w:rsid w:val="009D0935"/>
    <w:rsid w:val="009D1693"/>
    <w:rsid w:val="009D1BCF"/>
    <w:rsid w:val="009D3535"/>
    <w:rsid w:val="009D36C0"/>
    <w:rsid w:val="009D4FD3"/>
    <w:rsid w:val="009D6B97"/>
    <w:rsid w:val="009D7630"/>
    <w:rsid w:val="009E0018"/>
    <w:rsid w:val="009E05D1"/>
    <w:rsid w:val="009E0723"/>
    <w:rsid w:val="009E3ADF"/>
    <w:rsid w:val="009E44CC"/>
    <w:rsid w:val="009E5763"/>
    <w:rsid w:val="009E6E19"/>
    <w:rsid w:val="009E76B2"/>
    <w:rsid w:val="009E7949"/>
    <w:rsid w:val="009E7C42"/>
    <w:rsid w:val="009F0CF4"/>
    <w:rsid w:val="009F1EE3"/>
    <w:rsid w:val="009F2C7B"/>
    <w:rsid w:val="009F3B9C"/>
    <w:rsid w:val="009F5E2B"/>
    <w:rsid w:val="009F6BFF"/>
    <w:rsid w:val="009F7B0B"/>
    <w:rsid w:val="009F7FB7"/>
    <w:rsid w:val="00A01082"/>
    <w:rsid w:val="00A012E9"/>
    <w:rsid w:val="00A05105"/>
    <w:rsid w:val="00A0726C"/>
    <w:rsid w:val="00A079F9"/>
    <w:rsid w:val="00A10742"/>
    <w:rsid w:val="00A1093F"/>
    <w:rsid w:val="00A10C38"/>
    <w:rsid w:val="00A1346E"/>
    <w:rsid w:val="00A1566C"/>
    <w:rsid w:val="00A16308"/>
    <w:rsid w:val="00A167BD"/>
    <w:rsid w:val="00A16DDD"/>
    <w:rsid w:val="00A20AFD"/>
    <w:rsid w:val="00A20C72"/>
    <w:rsid w:val="00A20E5E"/>
    <w:rsid w:val="00A21792"/>
    <w:rsid w:val="00A21CB9"/>
    <w:rsid w:val="00A22591"/>
    <w:rsid w:val="00A236DD"/>
    <w:rsid w:val="00A244C7"/>
    <w:rsid w:val="00A24D6C"/>
    <w:rsid w:val="00A24FF5"/>
    <w:rsid w:val="00A25522"/>
    <w:rsid w:val="00A276A5"/>
    <w:rsid w:val="00A27C79"/>
    <w:rsid w:val="00A27E08"/>
    <w:rsid w:val="00A3055D"/>
    <w:rsid w:val="00A31C8A"/>
    <w:rsid w:val="00A31FD7"/>
    <w:rsid w:val="00A3217F"/>
    <w:rsid w:val="00A3300E"/>
    <w:rsid w:val="00A3312C"/>
    <w:rsid w:val="00A3352E"/>
    <w:rsid w:val="00A34D25"/>
    <w:rsid w:val="00A36528"/>
    <w:rsid w:val="00A36C57"/>
    <w:rsid w:val="00A37018"/>
    <w:rsid w:val="00A37DC0"/>
    <w:rsid w:val="00A411D4"/>
    <w:rsid w:val="00A4187C"/>
    <w:rsid w:val="00A41D03"/>
    <w:rsid w:val="00A438A7"/>
    <w:rsid w:val="00A4397D"/>
    <w:rsid w:val="00A44ED9"/>
    <w:rsid w:val="00A4592C"/>
    <w:rsid w:val="00A47B17"/>
    <w:rsid w:val="00A525A3"/>
    <w:rsid w:val="00A530FB"/>
    <w:rsid w:val="00A53D4E"/>
    <w:rsid w:val="00A54FFD"/>
    <w:rsid w:val="00A55244"/>
    <w:rsid w:val="00A552FB"/>
    <w:rsid w:val="00A55B58"/>
    <w:rsid w:val="00A57B1F"/>
    <w:rsid w:val="00A60985"/>
    <w:rsid w:val="00A60BC4"/>
    <w:rsid w:val="00A62253"/>
    <w:rsid w:val="00A62590"/>
    <w:rsid w:val="00A65F19"/>
    <w:rsid w:val="00A6648E"/>
    <w:rsid w:val="00A666AF"/>
    <w:rsid w:val="00A66E34"/>
    <w:rsid w:val="00A671FC"/>
    <w:rsid w:val="00A70280"/>
    <w:rsid w:val="00A70493"/>
    <w:rsid w:val="00A72179"/>
    <w:rsid w:val="00A72744"/>
    <w:rsid w:val="00A75F41"/>
    <w:rsid w:val="00A76671"/>
    <w:rsid w:val="00A803B5"/>
    <w:rsid w:val="00A810A0"/>
    <w:rsid w:val="00A81FB2"/>
    <w:rsid w:val="00A82902"/>
    <w:rsid w:val="00A82BE8"/>
    <w:rsid w:val="00A82D82"/>
    <w:rsid w:val="00A83CB8"/>
    <w:rsid w:val="00A83FDF"/>
    <w:rsid w:val="00A84E3C"/>
    <w:rsid w:val="00A84E53"/>
    <w:rsid w:val="00A84F5A"/>
    <w:rsid w:val="00A858CB"/>
    <w:rsid w:val="00A86C28"/>
    <w:rsid w:val="00A86FF2"/>
    <w:rsid w:val="00A87B39"/>
    <w:rsid w:val="00A91316"/>
    <w:rsid w:val="00A9247C"/>
    <w:rsid w:val="00A94F70"/>
    <w:rsid w:val="00A953EE"/>
    <w:rsid w:val="00A95A07"/>
    <w:rsid w:val="00A96261"/>
    <w:rsid w:val="00A96960"/>
    <w:rsid w:val="00A96DC0"/>
    <w:rsid w:val="00A97CF3"/>
    <w:rsid w:val="00AA06EC"/>
    <w:rsid w:val="00AA0CDD"/>
    <w:rsid w:val="00AA17E7"/>
    <w:rsid w:val="00AA3115"/>
    <w:rsid w:val="00AA466A"/>
    <w:rsid w:val="00AA6FF6"/>
    <w:rsid w:val="00AB0390"/>
    <w:rsid w:val="00AB0D00"/>
    <w:rsid w:val="00AB10BF"/>
    <w:rsid w:val="00AB2CD6"/>
    <w:rsid w:val="00AB442E"/>
    <w:rsid w:val="00AB5C3F"/>
    <w:rsid w:val="00AB7819"/>
    <w:rsid w:val="00AB7CB7"/>
    <w:rsid w:val="00AC2471"/>
    <w:rsid w:val="00AC2FB5"/>
    <w:rsid w:val="00AC3237"/>
    <w:rsid w:val="00AC3F1B"/>
    <w:rsid w:val="00AC4963"/>
    <w:rsid w:val="00AC512A"/>
    <w:rsid w:val="00AC64AF"/>
    <w:rsid w:val="00AC7319"/>
    <w:rsid w:val="00AC74DF"/>
    <w:rsid w:val="00AD0D1E"/>
    <w:rsid w:val="00AD0FF3"/>
    <w:rsid w:val="00AD1CCB"/>
    <w:rsid w:val="00AD206D"/>
    <w:rsid w:val="00AD4A38"/>
    <w:rsid w:val="00AD5212"/>
    <w:rsid w:val="00AD5564"/>
    <w:rsid w:val="00AE1021"/>
    <w:rsid w:val="00AE2005"/>
    <w:rsid w:val="00AE2B45"/>
    <w:rsid w:val="00AE2DAD"/>
    <w:rsid w:val="00AE3777"/>
    <w:rsid w:val="00AE45FC"/>
    <w:rsid w:val="00AE4C49"/>
    <w:rsid w:val="00AE4D81"/>
    <w:rsid w:val="00AE5597"/>
    <w:rsid w:val="00AE5CE5"/>
    <w:rsid w:val="00AE6A26"/>
    <w:rsid w:val="00AE6AC8"/>
    <w:rsid w:val="00AE73B3"/>
    <w:rsid w:val="00AE7717"/>
    <w:rsid w:val="00AE79D4"/>
    <w:rsid w:val="00AF0186"/>
    <w:rsid w:val="00AF03E0"/>
    <w:rsid w:val="00AF0C0B"/>
    <w:rsid w:val="00AF1662"/>
    <w:rsid w:val="00AF1F4F"/>
    <w:rsid w:val="00AF2C73"/>
    <w:rsid w:val="00AF3053"/>
    <w:rsid w:val="00AF3D57"/>
    <w:rsid w:val="00AF7103"/>
    <w:rsid w:val="00B00AA7"/>
    <w:rsid w:val="00B00E7F"/>
    <w:rsid w:val="00B01682"/>
    <w:rsid w:val="00B01A7A"/>
    <w:rsid w:val="00B02FB9"/>
    <w:rsid w:val="00B03104"/>
    <w:rsid w:val="00B05482"/>
    <w:rsid w:val="00B05F73"/>
    <w:rsid w:val="00B06699"/>
    <w:rsid w:val="00B06D77"/>
    <w:rsid w:val="00B072A8"/>
    <w:rsid w:val="00B10090"/>
    <w:rsid w:val="00B10B9C"/>
    <w:rsid w:val="00B116C5"/>
    <w:rsid w:val="00B11A22"/>
    <w:rsid w:val="00B12941"/>
    <w:rsid w:val="00B12AF8"/>
    <w:rsid w:val="00B140F2"/>
    <w:rsid w:val="00B150CC"/>
    <w:rsid w:val="00B15CC5"/>
    <w:rsid w:val="00B16874"/>
    <w:rsid w:val="00B16D48"/>
    <w:rsid w:val="00B17790"/>
    <w:rsid w:val="00B20890"/>
    <w:rsid w:val="00B21B93"/>
    <w:rsid w:val="00B22547"/>
    <w:rsid w:val="00B23BCA"/>
    <w:rsid w:val="00B23F26"/>
    <w:rsid w:val="00B24537"/>
    <w:rsid w:val="00B25ED2"/>
    <w:rsid w:val="00B260F7"/>
    <w:rsid w:val="00B26DEA"/>
    <w:rsid w:val="00B27192"/>
    <w:rsid w:val="00B27225"/>
    <w:rsid w:val="00B273B4"/>
    <w:rsid w:val="00B3010D"/>
    <w:rsid w:val="00B30666"/>
    <w:rsid w:val="00B3161E"/>
    <w:rsid w:val="00B31B7E"/>
    <w:rsid w:val="00B32474"/>
    <w:rsid w:val="00B3473F"/>
    <w:rsid w:val="00B34A4E"/>
    <w:rsid w:val="00B357FD"/>
    <w:rsid w:val="00B40CF2"/>
    <w:rsid w:val="00B4123D"/>
    <w:rsid w:val="00B41A14"/>
    <w:rsid w:val="00B4254B"/>
    <w:rsid w:val="00B435E3"/>
    <w:rsid w:val="00B44F86"/>
    <w:rsid w:val="00B472F7"/>
    <w:rsid w:val="00B5349F"/>
    <w:rsid w:val="00B53868"/>
    <w:rsid w:val="00B54F0C"/>
    <w:rsid w:val="00B56C5B"/>
    <w:rsid w:val="00B570E8"/>
    <w:rsid w:val="00B61FE7"/>
    <w:rsid w:val="00B62380"/>
    <w:rsid w:val="00B624A4"/>
    <w:rsid w:val="00B6434E"/>
    <w:rsid w:val="00B65CA1"/>
    <w:rsid w:val="00B65F9A"/>
    <w:rsid w:val="00B665AA"/>
    <w:rsid w:val="00B66B69"/>
    <w:rsid w:val="00B66E81"/>
    <w:rsid w:val="00B71E74"/>
    <w:rsid w:val="00B732A7"/>
    <w:rsid w:val="00B74B1A"/>
    <w:rsid w:val="00B74EF2"/>
    <w:rsid w:val="00B75511"/>
    <w:rsid w:val="00B77194"/>
    <w:rsid w:val="00B806A7"/>
    <w:rsid w:val="00B806FE"/>
    <w:rsid w:val="00B80A09"/>
    <w:rsid w:val="00B80D8D"/>
    <w:rsid w:val="00B82104"/>
    <w:rsid w:val="00B83176"/>
    <w:rsid w:val="00B83B38"/>
    <w:rsid w:val="00B86223"/>
    <w:rsid w:val="00B9119C"/>
    <w:rsid w:val="00B91DC8"/>
    <w:rsid w:val="00B91FE2"/>
    <w:rsid w:val="00B92DB4"/>
    <w:rsid w:val="00B93C6E"/>
    <w:rsid w:val="00B96B61"/>
    <w:rsid w:val="00B97FBA"/>
    <w:rsid w:val="00BA2C2D"/>
    <w:rsid w:val="00BA3463"/>
    <w:rsid w:val="00BA7299"/>
    <w:rsid w:val="00BB1597"/>
    <w:rsid w:val="00BB15C5"/>
    <w:rsid w:val="00BB2990"/>
    <w:rsid w:val="00BB2A71"/>
    <w:rsid w:val="00BB30BA"/>
    <w:rsid w:val="00BB30E9"/>
    <w:rsid w:val="00BB3113"/>
    <w:rsid w:val="00BB46A3"/>
    <w:rsid w:val="00BB475B"/>
    <w:rsid w:val="00BB5232"/>
    <w:rsid w:val="00BB541F"/>
    <w:rsid w:val="00BB54D2"/>
    <w:rsid w:val="00BB640F"/>
    <w:rsid w:val="00BB6D33"/>
    <w:rsid w:val="00BB704B"/>
    <w:rsid w:val="00BC0347"/>
    <w:rsid w:val="00BC04C4"/>
    <w:rsid w:val="00BC0B02"/>
    <w:rsid w:val="00BC2493"/>
    <w:rsid w:val="00BC4BBF"/>
    <w:rsid w:val="00BC5EA0"/>
    <w:rsid w:val="00BC741F"/>
    <w:rsid w:val="00BD021C"/>
    <w:rsid w:val="00BD14D5"/>
    <w:rsid w:val="00BD213F"/>
    <w:rsid w:val="00BD2D7D"/>
    <w:rsid w:val="00BD4813"/>
    <w:rsid w:val="00BD5335"/>
    <w:rsid w:val="00BE0CDA"/>
    <w:rsid w:val="00BE1197"/>
    <w:rsid w:val="00BE1868"/>
    <w:rsid w:val="00BE2570"/>
    <w:rsid w:val="00BE36CE"/>
    <w:rsid w:val="00BE3A31"/>
    <w:rsid w:val="00BE44A7"/>
    <w:rsid w:val="00BE4B30"/>
    <w:rsid w:val="00BE7394"/>
    <w:rsid w:val="00BE7D14"/>
    <w:rsid w:val="00BF0E48"/>
    <w:rsid w:val="00BF11CA"/>
    <w:rsid w:val="00BF11E7"/>
    <w:rsid w:val="00BF2187"/>
    <w:rsid w:val="00BF26B5"/>
    <w:rsid w:val="00BF448F"/>
    <w:rsid w:val="00BF44D7"/>
    <w:rsid w:val="00BF5B70"/>
    <w:rsid w:val="00BF6D84"/>
    <w:rsid w:val="00BF7570"/>
    <w:rsid w:val="00BF7758"/>
    <w:rsid w:val="00BF7CC1"/>
    <w:rsid w:val="00C003E8"/>
    <w:rsid w:val="00C00719"/>
    <w:rsid w:val="00C009DC"/>
    <w:rsid w:val="00C01266"/>
    <w:rsid w:val="00C02771"/>
    <w:rsid w:val="00C05E23"/>
    <w:rsid w:val="00C07C4D"/>
    <w:rsid w:val="00C1218E"/>
    <w:rsid w:val="00C1246F"/>
    <w:rsid w:val="00C12AA3"/>
    <w:rsid w:val="00C131B1"/>
    <w:rsid w:val="00C15479"/>
    <w:rsid w:val="00C1600F"/>
    <w:rsid w:val="00C16483"/>
    <w:rsid w:val="00C1799F"/>
    <w:rsid w:val="00C17F9F"/>
    <w:rsid w:val="00C22C1F"/>
    <w:rsid w:val="00C22CDB"/>
    <w:rsid w:val="00C24669"/>
    <w:rsid w:val="00C2466D"/>
    <w:rsid w:val="00C269F8"/>
    <w:rsid w:val="00C316C4"/>
    <w:rsid w:val="00C31D30"/>
    <w:rsid w:val="00C33D93"/>
    <w:rsid w:val="00C35C65"/>
    <w:rsid w:val="00C36005"/>
    <w:rsid w:val="00C36F74"/>
    <w:rsid w:val="00C40B95"/>
    <w:rsid w:val="00C414FE"/>
    <w:rsid w:val="00C43634"/>
    <w:rsid w:val="00C43AB7"/>
    <w:rsid w:val="00C43FED"/>
    <w:rsid w:val="00C440F2"/>
    <w:rsid w:val="00C451E4"/>
    <w:rsid w:val="00C45AEE"/>
    <w:rsid w:val="00C45F73"/>
    <w:rsid w:val="00C4626B"/>
    <w:rsid w:val="00C4665E"/>
    <w:rsid w:val="00C4695E"/>
    <w:rsid w:val="00C46B7C"/>
    <w:rsid w:val="00C51530"/>
    <w:rsid w:val="00C51A76"/>
    <w:rsid w:val="00C52FEA"/>
    <w:rsid w:val="00C53805"/>
    <w:rsid w:val="00C53DE5"/>
    <w:rsid w:val="00C541F8"/>
    <w:rsid w:val="00C567F0"/>
    <w:rsid w:val="00C578E7"/>
    <w:rsid w:val="00C61DD4"/>
    <w:rsid w:val="00C64CAD"/>
    <w:rsid w:val="00C64F08"/>
    <w:rsid w:val="00C6556A"/>
    <w:rsid w:val="00C657C5"/>
    <w:rsid w:val="00C65FE4"/>
    <w:rsid w:val="00C66BA6"/>
    <w:rsid w:val="00C66CA9"/>
    <w:rsid w:val="00C679F4"/>
    <w:rsid w:val="00C70567"/>
    <w:rsid w:val="00C70B08"/>
    <w:rsid w:val="00C7145D"/>
    <w:rsid w:val="00C73BAD"/>
    <w:rsid w:val="00C743D3"/>
    <w:rsid w:val="00C75351"/>
    <w:rsid w:val="00C80BE3"/>
    <w:rsid w:val="00C80E64"/>
    <w:rsid w:val="00C81180"/>
    <w:rsid w:val="00C8133F"/>
    <w:rsid w:val="00C81676"/>
    <w:rsid w:val="00C81C6E"/>
    <w:rsid w:val="00C81C76"/>
    <w:rsid w:val="00C84BB0"/>
    <w:rsid w:val="00C856F3"/>
    <w:rsid w:val="00C85957"/>
    <w:rsid w:val="00C85E22"/>
    <w:rsid w:val="00C87114"/>
    <w:rsid w:val="00C876C3"/>
    <w:rsid w:val="00C90639"/>
    <w:rsid w:val="00C90A65"/>
    <w:rsid w:val="00C90DF0"/>
    <w:rsid w:val="00C913DF"/>
    <w:rsid w:val="00C91B01"/>
    <w:rsid w:val="00C91E79"/>
    <w:rsid w:val="00C91F97"/>
    <w:rsid w:val="00C9299F"/>
    <w:rsid w:val="00C929FF"/>
    <w:rsid w:val="00C92FD1"/>
    <w:rsid w:val="00C933A4"/>
    <w:rsid w:val="00C9399F"/>
    <w:rsid w:val="00C946D8"/>
    <w:rsid w:val="00C96E4B"/>
    <w:rsid w:val="00CA002F"/>
    <w:rsid w:val="00CA08FC"/>
    <w:rsid w:val="00CA176B"/>
    <w:rsid w:val="00CA19DC"/>
    <w:rsid w:val="00CA2458"/>
    <w:rsid w:val="00CA30CA"/>
    <w:rsid w:val="00CA44C3"/>
    <w:rsid w:val="00CA56F3"/>
    <w:rsid w:val="00CA75E6"/>
    <w:rsid w:val="00CA7D63"/>
    <w:rsid w:val="00CB14D8"/>
    <w:rsid w:val="00CB24EE"/>
    <w:rsid w:val="00CB2A0F"/>
    <w:rsid w:val="00CB3ABD"/>
    <w:rsid w:val="00CB3C7C"/>
    <w:rsid w:val="00CB56E4"/>
    <w:rsid w:val="00CB5AE7"/>
    <w:rsid w:val="00CB5E9C"/>
    <w:rsid w:val="00CB6219"/>
    <w:rsid w:val="00CB6B38"/>
    <w:rsid w:val="00CC15A0"/>
    <w:rsid w:val="00CC1994"/>
    <w:rsid w:val="00CC19A0"/>
    <w:rsid w:val="00CC1C81"/>
    <w:rsid w:val="00CC222C"/>
    <w:rsid w:val="00CC2DE3"/>
    <w:rsid w:val="00CC314B"/>
    <w:rsid w:val="00CC317F"/>
    <w:rsid w:val="00CC5059"/>
    <w:rsid w:val="00CC528D"/>
    <w:rsid w:val="00CC603F"/>
    <w:rsid w:val="00CC611E"/>
    <w:rsid w:val="00CC71E3"/>
    <w:rsid w:val="00CC7F17"/>
    <w:rsid w:val="00CD01E0"/>
    <w:rsid w:val="00CD03EB"/>
    <w:rsid w:val="00CD0BBB"/>
    <w:rsid w:val="00CD15F8"/>
    <w:rsid w:val="00CD17ED"/>
    <w:rsid w:val="00CD3CD2"/>
    <w:rsid w:val="00CD4516"/>
    <w:rsid w:val="00CD6C1E"/>
    <w:rsid w:val="00CE2874"/>
    <w:rsid w:val="00CE2F26"/>
    <w:rsid w:val="00CE3129"/>
    <w:rsid w:val="00CE329F"/>
    <w:rsid w:val="00CE3324"/>
    <w:rsid w:val="00CE335F"/>
    <w:rsid w:val="00CE363C"/>
    <w:rsid w:val="00CE4459"/>
    <w:rsid w:val="00CE6593"/>
    <w:rsid w:val="00CE7D25"/>
    <w:rsid w:val="00CF0F71"/>
    <w:rsid w:val="00CF1B22"/>
    <w:rsid w:val="00CF6493"/>
    <w:rsid w:val="00D01B5A"/>
    <w:rsid w:val="00D01B64"/>
    <w:rsid w:val="00D024E0"/>
    <w:rsid w:val="00D03783"/>
    <w:rsid w:val="00D03BCC"/>
    <w:rsid w:val="00D047DA"/>
    <w:rsid w:val="00D05328"/>
    <w:rsid w:val="00D055DD"/>
    <w:rsid w:val="00D132BA"/>
    <w:rsid w:val="00D13356"/>
    <w:rsid w:val="00D14CAE"/>
    <w:rsid w:val="00D15379"/>
    <w:rsid w:val="00D21481"/>
    <w:rsid w:val="00D249B1"/>
    <w:rsid w:val="00D24B2B"/>
    <w:rsid w:val="00D25E21"/>
    <w:rsid w:val="00D2613B"/>
    <w:rsid w:val="00D26A1D"/>
    <w:rsid w:val="00D26E62"/>
    <w:rsid w:val="00D309D7"/>
    <w:rsid w:val="00D31D08"/>
    <w:rsid w:val="00D31FFE"/>
    <w:rsid w:val="00D32937"/>
    <w:rsid w:val="00D340E0"/>
    <w:rsid w:val="00D345A9"/>
    <w:rsid w:val="00D35C64"/>
    <w:rsid w:val="00D3687F"/>
    <w:rsid w:val="00D372B0"/>
    <w:rsid w:val="00D37451"/>
    <w:rsid w:val="00D37BAA"/>
    <w:rsid w:val="00D37F12"/>
    <w:rsid w:val="00D41194"/>
    <w:rsid w:val="00D4140D"/>
    <w:rsid w:val="00D46ABF"/>
    <w:rsid w:val="00D478AC"/>
    <w:rsid w:val="00D5032A"/>
    <w:rsid w:val="00D50444"/>
    <w:rsid w:val="00D511A0"/>
    <w:rsid w:val="00D5141C"/>
    <w:rsid w:val="00D51FE6"/>
    <w:rsid w:val="00D5245D"/>
    <w:rsid w:val="00D52B8B"/>
    <w:rsid w:val="00D52FE0"/>
    <w:rsid w:val="00D53239"/>
    <w:rsid w:val="00D55E53"/>
    <w:rsid w:val="00D55FF7"/>
    <w:rsid w:val="00D5648B"/>
    <w:rsid w:val="00D56BCB"/>
    <w:rsid w:val="00D62308"/>
    <w:rsid w:val="00D63C45"/>
    <w:rsid w:val="00D651FB"/>
    <w:rsid w:val="00D65727"/>
    <w:rsid w:val="00D663F3"/>
    <w:rsid w:val="00D711A9"/>
    <w:rsid w:val="00D71341"/>
    <w:rsid w:val="00D71D41"/>
    <w:rsid w:val="00D75983"/>
    <w:rsid w:val="00D76392"/>
    <w:rsid w:val="00D77C44"/>
    <w:rsid w:val="00D800D9"/>
    <w:rsid w:val="00D80A65"/>
    <w:rsid w:val="00D80E23"/>
    <w:rsid w:val="00D82E05"/>
    <w:rsid w:val="00D82E3E"/>
    <w:rsid w:val="00D839AE"/>
    <w:rsid w:val="00D83A74"/>
    <w:rsid w:val="00D853BF"/>
    <w:rsid w:val="00D85556"/>
    <w:rsid w:val="00D85619"/>
    <w:rsid w:val="00D8647D"/>
    <w:rsid w:val="00D871A5"/>
    <w:rsid w:val="00D87DD4"/>
    <w:rsid w:val="00D92117"/>
    <w:rsid w:val="00D93ACB"/>
    <w:rsid w:val="00D93E87"/>
    <w:rsid w:val="00D93FBE"/>
    <w:rsid w:val="00D949CE"/>
    <w:rsid w:val="00D94AF0"/>
    <w:rsid w:val="00D94CF7"/>
    <w:rsid w:val="00D94F75"/>
    <w:rsid w:val="00D966E5"/>
    <w:rsid w:val="00D97A44"/>
    <w:rsid w:val="00DA0484"/>
    <w:rsid w:val="00DA10AB"/>
    <w:rsid w:val="00DA457B"/>
    <w:rsid w:val="00DA7338"/>
    <w:rsid w:val="00DB0027"/>
    <w:rsid w:val="00DB0171"/>
    <w:rsid w:val="00DB0636"/>
    <w:rsid w:val="00DB31D5"/>
    <w:rsid w:val="00DB526D"/>
    <w:rsid w:val="00DB7A09"/>
    <w:rsid w:val="00DC0256"/>
    <w:rsid w:val="00DC0CCF"/>
    <w:rsid w:val="00DC15B2"/>
    <w:rsid w:val="00DC16F4"/>
    <w:rsid w:val="00DC195C"/>
    <w:rsid w:val="00DC1A32"/>
    <w:rsid w:val="00DC28BD"/>
    <w:rsid w:val="00DC589F"/>
    <w:rsid w:val="00DC70FE"/>
    <w:rsid w:val="00DC7835"/>
    <w:rsid w:val="00DD0263"/>
    <w:rsid w:val="00DD19BF"/>
    <w:rsid w:val="00DD4133"/>
    <w:rsid w:val="00DD4CD1"/>
    <w:rsid w:val="00DD5100"/>
    <w:rsid w:val="00DD5188"/>
    <w:rsid w:val="00DD5A98"/>
    <w:rsid w:val="00DD5B68"/>
    <w:rsid w:val="00DD7C64"/>
    <w:rsid w:val="00DE0393"/>
    <w:rsid w:val="00DE0691"/>
    <w:rsid w:val="00DE08D1"/>
    <w:rsid w:val="00DE092D"/>
    <w:rsid w:val="00DE0A61"/>
    <w:rsid w:val="00DE15F0"/>
    <w:rsid w:val="00DE1F14"/>
    <w:rsid w:val="00DE29C7"/>
    <w:rsid w:val="00DE39F5"/>
    <w:rsid w:val="00DE5A0D"/>
    <w:rsid w:val="00DE7E12"/>
    <w:rsid w:val="00DF172F"/>
    <w:rsid w:val="00DF20E5"/>
    <w:rsid w:val="00DF407E"/>
    <w:rsid w:val="00DF40C3"/>
    <w:rsid w:val="00DF4FE6"/>
    <w:rsid w:val="00DF5213"/>
    <w:rsid w:val="00DF5B9F"/>
    <w:rsid w:val="00DF5DAD"/>
    <w:rsid w:val="00DF7C6A"/>
    <w:rsid w:val="00E00FED"/>
    <w:rsid w:val="00E02046"/>
    <w:rsid w:val="00E02A74"/>
    <w:rsid w:val="00E02AB6"/>
    <w:rsid w:val="00E02FDF"/>
    <w:rsid w:val="00E031E2"/>
    <w:rsid w:val="00E03FE1"/>
    <w:rsid w:val="00E04068"/>
    <w:rsid w:val="00E0469A"/>
    <w:rsid w:val="00E058D2"/>
    <w:rsid w:val="00E06E4E"/>
    <w:rsid w:val="00E1238C"/>
    <w:rsid w:val="00E1274E"/>
    <w:rsid w:val="00E12DF2"/>
    <w:rsid w:val="00E1368A"/>
    <w:rsid w:val="00E140F9"/>
    <w:rsid w:val="00E14389"/>
    <w:rsid w:val="00E14B7B"/>
    <w:rsid w:val="00E158E0"/>
    <w:rsid w:val="00E164DE"/>
    <w:rsid w:val="00E209BE"/>
    <w:rsid w:val="00E21163"/>
    <w:rsid w:val="00E225B1"/>
    <w:rsid w:val="00E233F9"/>
    <w:rsid w:val="00E2479B"/>
    <w:rsid w:val="00E2630C"/>
    <w:rsid w:val="00E27279"/>
    <w:rsid w:val="00E27D41"/>
    <w:rsid w:val="00E27EC3"/>
    <w:rsid w:val="00E30A1A"/>
    <w:rsid w:val="00E31463"/>
    <w:rsid w:val="00E32143"/>
    <w:rsid w:val="00E3248B"/>
    <w:rsid w:val="00E347E2"/>
    <w:rsid w:val="00E349CD"/>
    <w:rsid w:val="00E354D6"/>
    <w:rsid w:val="00E35D60"/>
    <w:rsid w:val="00E3763B"/>
    <w:rsid w:val="00E376C2"/>
    <w:rsid w:val="00E4024B"/>
    <w:rsid w:val="00E412ED"/>
    <w:rsid w:val="00E42B08"/>
    <w:rsid w:val="00E42E18"/>
    <w:rsid w:val="00E43982"/>
    <w:rsid w:val="00E445DF"/>
    <w:rsid w:val="00E46DC3"/>
    <w:rsid w:val="00E54037"/>
    <w:rsid w:val="00E56E54"/>
    <w:rsid w:val="00E60873"/>
    <w:rsid w:val="00E609B8"/>
    <w:rsid w:val="00E60E62"/>
    <w:rsid w:val="00E63D96"/>
    <w:rsid w:val="00E64911"/>
    <w:rsid w:val="00E65ADC"/>
    <w:rsid w:val="00E65C4C"/>
    <w:rsid w:val="00E663D5"/>
    <w:rsid w:val="00E66D8B"/>
    <w:rsid w:val="00E66FA0"/>
    <w:rsid w:val="00E672EE"/>
    <w:rsid w:val="00E7162D"/>
    <w:rsid w:val="00E719B5"/>
    <w:rsid w:val="00E7281F"/>
    <w:rsid w:val="00E72B87"/>
    <w:rsid w:val="00E73A0D"/>
    <w:rsid w:val="00E73ACE"/>
    <w:rsid w:val="00E73DAF"/>
    <w:rsid w:val="00E74238"/>
    <w:rsid w:val="00E745A4"/>
    <w:rsid w:val="00E7503C"/>
    <w:rsid w:val="00E7557C"/>
    <w:rsid w:val="00E770DD"/>
    <w:rsid w:val="00E777D4"/>
    <w:rsid w:val="00E778C3"/>
    <w:rsid w:val="00E816E5"/>
    <w:rsid w:val="00E831C4"/>
    <w:rsid w:val="00E83E93"/>
    <w:rsid w:val="00E85458"/>
    <w:rsid w:val="00E855B6"/>
    <w:rsid w:val="00E86A70"/>
    <w:rsid w:val="00E873DF"/>
    <w:rsid w:val="00E9030E"/>
    <w:rsid w:val="00E90DEA"/>
    <w:rsid w:val="00E94702"/>
    <w:rsid w:val="00E95B95"/>
    <w:rsid w:val="00E963F9"/>
    <w:rsid w:val="00E96810"/>
    <w:rsid w:val="00E96A34"/>
    <w:rsid w:val="00E97281"/>
    <w:rsid w:val="00EA08F2"/>
    <w:rsid w:val="00EA1A81"/>
    <w:rsid w:val="00EA2656"/>
    <w:rsid w:val="00EA35E8"/>
    <w:rsid w:val="00EA37AF"/>
    <w:rsid w:val="00EA3AF1"/>
    <w:rsid w:val="00EA3CE7"/>
    <w:rsid w:val="00EA740C"/>
    <w:rsid w:val="00EA793F"/>
    <w:rsid w:val="00EA7A4F"/>
    <w:rsid w:val="00EB3295"/>
    <w:rsid w:val="00EB3676"/>
    <w:rsid w:val="00EB3BF2"/>
    <w:rsid w:val="00EB48C6"/>
    <w:rsid w:val="00EB4E7F"/>
    <w:rsid w:val="00EB54E5"/>
    <w:rsid w:val="00EB6940"/>
    <w:rsid w:val="00EB6D21"/>
    <w:rsid w:val="00EB7024"/>
    <w:rsid w:val="00EC010D"/>
    <w:rsid w:val="00EC044B"/>
    <w:rsid w:val="00EC04BA"/>
    <w:rsid w:val="00EC0D8A"/>
    <w:rsid w:val="00EC3155"/>
    <w:rsid w:val="00EC384D"/>
    <w:rsid w:val="00EC5948"/>
    <w:rsid w:val="00EC5EC2"/>
    <w:rsid w:val="00EC7AEF"/>
    <w:rsid w:val="00EC7C34"/>
    <w:rsid w:val="00EC7D90"/>
    <w:rsid w:val="00ED2045"/>
    <w:rsid w:val="00ED24BA"/>
    <w:rsid w:val="00ED61B9"/>
    <w:rsid w:val="00EE2155"/>
    <w:rsid w:val="00EE31C9"/>
    <w:rsid w:val="00EE31CD"/>
    <w:rsid w:val="00EE3AE4"/>
    <w:rsid w:val="00EE6B76"/>
    <w:rsid w:val="00EE6D47"/>
    <w:rsid w:val="00EE6F73"/>
    <w:rsid w:val="00EF044D"/>
    <w:rsid w:val="00EF19FE"/>
    <w:rsid w:val="00EF2E64"/>
    <w:rsid w:val="00EF4E2D"/>
    <w:rsid w:val="00EF5AFC"/>
    <w:rsid w:val="00EF7691"/>
    <w:rsid w:val="00EF7EEE"/>
    <w:rsid w:val="00F010B2"/>
    <w:rsid w:val="00F0114F"/>
    <w:rsid w:val="00F01EF3"/>
    <w:rsid w:val="00F021D6"/>
    <w:rsid w:val="00F0276B"/>
    <w:rsid w:val="00F0410A"/>
    <w:rsid w:val="00F05498"/>
    <w:rsid w:val="00F10407"/>
    <w:rsid w:val="00F10A7A"/>
    <w:rsid w:val="00F12BFC"/>
    <w:rsid w:val="00F13514"/>
    <w:rsid w:val="00F135FE"/>
    <w:rsid w:val="00F1737E"/>
    <w:rsid w:val="00F200DA"/>
    <w:rsid w:val="00F20BAC"/>
    <w:rsid w:val="00F2104E"/>
    <w:rsid w:val="00F21306"/>
    <w:rsid w:val="00F23E13"/>
    <w:rsid w:val="00F2423A"/>
    <w:rsid w:val="00F243F1"/>
    <w:rsid w:val="00F2626A"/>
    <w:rsid w:val="00F272D1"/>
    <w:rsid w:val="00F301B0"/>
    <w:rsid w:val="00F30FA1"/>
    <w:rsid w:val="00F33661"/>
    <w:rsid w:val="00F337CC"/>
    <w:rsid w:val="00F34CDA"/>
    <w:rsid w:val="00F36785"/>
    <w:rsid w:val="00F36CD6"/>
    <w:rsid w:val="00F37981"/>
    <w:rsid w:val="00F40DB5"/>
    <w:rsid w:val="00F40F00"/>
    <w:rsid w:val="00F41004"/>
    <w:rsid w:val="00F41219"/>
    <w:rsid w:val="00F413A2"/>
    <w:rsid w:val="00F41EAE"/>
    <w:rsid w:val="00F43263"/>
    <w:rsid w:val="00F432DF"/>
    <w:rsid w:val="00F43A10"/>
    <w:rsid w:val="00F44E64"/>
    <w:rsid w:val="00F4567A"/>
    <w:rsid w:val="00F467D5"/>
    <w:rsid w:val="00F51C86"/>
    <w:rsid w:val="00F522AA"/>
    <w:rsid w:val="00F527DF"/>
    <w:rsid w:val="00F54076"/>
    <w:rsid w:val="00F5508E"/>
    <w:rsid w:val="00F554AC"/>
    <w:rsid w:val="00F559C9"/>
    <w:rsid w:val="00F5707B"/>
    <w:rsid w:val="00F579D4"/>
    <w:rsid w:val="00F60D51"/>
    <w:rsid w:val="00F61FE3"/>
    <w:rsid w:val="00F647C2"/>
    <w:rsid w:val="00F648CB"/>
    <w:rsid w:val="00F64AA9"/>
    <w:rsid w:val="00F64FA6"/>
    <w:rsid w:val="00F6684B"/>
    <w:rsid w:val="00F66F41"/>
    <w:rsid w:val="00F66F90"/>
    <w:rsid w:val="00F675E2"/>
    <w:rsid w:val="00F67928"/>
    <w:rsid w:val="00F67EF2"/>
    <w:rsid w:val="00F70911"/>
    <w:rsid w:val="00F71ED6"/>
    <w:rsid w:val="00F739D2"/>
    <w:rsid w:val="00F74EB9"/>
    <w:rsid w:val="00F75DF4"/>
    <w:rsid w:val="00F7683B"/>
    <w:rsid w:val="00F76E8A"/>
    <w:rsid w:val="00F77025"/>
    <w:rsid w:val="00F77CFA"/>
    <w:rsid w:val="00F77E76"/>
    <w:rsid w:val="00F8456B"/>
    <w:rsid w:val="00F8479B"/>
    <w:rsid w:val="00F84980"/>
    <w:rsid w:val="00F849DA"/>
    <w:rsid w:val="00F8714A"/>
    <w:rsid w:val="00F87476"/>
    <w:rsid w:val="00F8769A"/>
    <w:rsid w:val="00F87802"/>
    <w:rsid w:val="00F906AD"/>
    <w:rsid w:val="00F90990"/>
    <w:rsid w:val="00F9104D"/>
    <w:rsid w:val="00F91262"/>
    <w:rsid w:val="00F91520"/>
    <w:rsid w:val="00F91F31"/>
    <w:rsid w:val="00F920D4"/>
    <w:rsid w:val="00F94748"/>
    <w:rsid w:val="00F97D7C"/>
    <w:rsid w:val="00FA28A5"/>
    <w:rsid w:val="00FA46B0"/>
    <w:rsid w:val="00FA4B1A"/>
    <w:rsid w:val="00FA4DA7"/>
    <w:rsid w:val="00FA5BA9"/>
    <w:rsid w:val="00FA6CD6"/>
    <w:rsid w:val="00FB0AAE"/>
    <w:rsid w:val="00FB2BC7"/>
    <w:rsid w:val="00FB2D41"/>
    <w:rsid w:val="00FB3221"/>
    <w:rsid w:val="00FB3D2D"/>
    <w:rsid w:val="00FB6FEC"/>
    <w:rsid w:val="00FC0B99"/>
    <w:rsid w:val="00FC0FEA"/>
    <w:rsid w:val="00FC21E0"/>
    <w:rsid w:val="00FC3495"/>
    <w:rsid w:val="00FC34D9"/>
    <w:rsid w:val="00FC3547"/>
    <w:rsid w:val="00FC3560"/>
    <w:rsid w:val="00FC36EE"/>
    <w:rsid w:val="00FC4951"/>
    <w:rsid w:val="00FC4E29"/>
    <w:rsid w:val="00FC50C8"/>
    <w:rsid w:val="00FC6263"/>
    <w:rsid w:val="00FC681B"/>
    <w:rsid w:val="00FC6C0E"/>
    <w:rsid w:val="00FC75E6"/>
    <w:rsid w:val="00FC7609"/>
    <w:rsid w:val="00FD0341"/>
    <w:rsid w:val="00FD07A6"/>
    <w:rsid w:val="00FD1E2E"/>
    <w:rsid w:val="00FD3079"/>
    <w:rsid w:val="00FD42D2"/>
    <w:rsid w:val="00FD515A"/>
    <w:rsid w:val="00FD5C05"/>
    <w:rsid w:val="00FD5F49"/>
    <w:rsid w:val="00FD605A"/>
    <w:rsid w:val="00FE10F8"/>
    <w:rsid w:val="00FE1761"/>
    <w:rsid w:val="00FE20F6"/>
    <w:rsid w:val="00FE307D"/>
    <w:rsid w:val="00FE3247"/>
    <w:rsid w:val="00FE37C5"/>
    <w:rsid w:val="00FE5DDF"/>
    <w:rsid w:val="00FE62AB"/>
    <w:rsid w:val="00FE6414"/>
    <w:rsid w:val="00FE786A"/>
    <w:rsid w:val="00FF1EC1"/>
    <w:rsid w:val="00FF3BBE"/>
    <w:rsid w:val="00FF4E3A"/>
    <w:rsid w:val="00FF5DC9"/>
    <w:rsid w:val="00FF602A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35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9F1EE3"/>
    <w:rPr>
      <w:sz w:val="24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4D4C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HD2,HEAD_2,HEAD_21,Heading 2a,h2 main heading,HEAD_22,HEAD_211,HEAD_23,HEAD_212,HEAD_24,HEAD_213,HEAD_25,HEAD_214,HEAD_26,HEAD_215,HEAD_27,HEAD_216,HEAD_28,HEAD_217,HEAD_111,HE...,Заголовок 2 Знак,Heading 2 Char2 Char,Heading 2 Char1 Char Ch"/>
    <w:basedOn w:val="a"/>
    <w:next w:val="a"/>
    <w:link w:val="21"/>
    <w:uiPriority w:val="9"/>
    <w:qFormat/>
    <w:rsid w:val="004D4C1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aliases w:val="H3,h3 sub heading,Заголовок 3 Знак,Подраздел"/>
    <w:basedOn w:val="a"/>
    <w:next w:val="a"/>
    <w:uiPriority w:val="9"/>
    <w:qFormat/>
    <w:rsid w:val="004D4C11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H4,h4 sub sub heading,h4,a) b) c),Заголовок 4 Знак,Параграф Знак"/>
    <w:basedOn w:val="a"/>
    <w:next w:val="a"/>
    <w:qFormat/>
    <w:rsid w:val="004D4C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04004"/>
    <w:pPr>
      <w:spacing w:before="240" w:after="60"/>
      <w:outlineLvl w:val="4"/>
    </w:pPr>
    <w:rPr>
      <w:rFonts w:ascii="Arial" w:hAnsi="Arial"/>
      <w:b/>
      <w:bCs/>
      <w:iCs/>
      <w:sz w:val="32"/>
      <w:szCs w:val="26"/>
    </w:rPr>
  </w:style>
  <w:style w:type="paragraph" w:styleId="6">
    <w:name w:val="heading 6"/>
    <w:basedOn w:val="a"/>
    <w:next w:val="a"/>
    <w:qFormat/>
    <w:rsid w:val="00204004"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7">
    <w:name w:val="heading 7"/>
    <w:basedOn w:val="a"/>
    <w:next w:val="a"/>
    <w:qFormat/>
    <w:rsid w:val="004D4C11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4D4C1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4D4C1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_Заголовок1"/>
    <w:basedOn w:val="a"/>
    <w:rsid w:val="004D4C11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0">
    <w:name w:val="S_Заголовок2"/>
    <w:basedOn w:val="a"/>
    <w:autoRedefine/>
    <w:rsid w:val="00966910"/>
    <w:pPr>
      <w:keepNext/>
      <w:outlineLvl w:val="1"/>
    </w:pPr>
    <w:rPr>
      <w:rFonts w:ascii="Arial" w:hAnsi="Arial"/>
      <w:b/>
      <w:caps/>
    </w:rPr>
  </w:style>
  <w:style w:type="paragraph" w:customStyle="1" w:styleId="S0">
    <w:name w:val="S_Обычный"/>
    <w:basedOn w:val="a"/>
    <w:link w:val="S10"/>
    <w:rsid w:val="00A21CB9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">
    <w:name w:val="S_СписокМ_Обычный"/>
    <w:basedOn w:val="a"/>
    <w:link w:val="S5"/>
    <w:rsid w:val="004D4C11"/>
    <w:pPr>
      <w:numPr>
        <w:numId w:val="1"/>
      </w:numPr>
      <w:tabs>
        <w:tab w:val="left" w:pos="902"/>
      </w:tabs>
      <w:spacing w:before="120" w:after="120"/>
      <w:jc w:val="both"/>
    </w:pPr>
  </w:style>
  <w:style w:type="paragraph" w:customStyle="1" w:styleId="S11">
    <w:name w:val="S_Заголовок1_СписокН"/>
    <w:basedOn w:val="S1"/>
    <w:autoRedefine/>
    <w:rsid w:val="00B12AF8"/>
    <w:pPr>
      <w:keepNext w:val="0"/>
      <w:pageBreakBefore w:val="0"/>
      <w:widowControl w:val="0"/>
      <w:tabs>
        <w:tab w:val="left" w:pos="1276"/>
      </w:tabs>
      <w:spacing w:after="120"/>
      <w:ind w:firstLine="709"/>
      <w:jc w:val="left"/>
    </w:pPr>
    <w:rPr>
      <w:rFonts w:ascii="Arial Narrow" w:hAnsi="Arial Narrow"/>
      <w:color w:val="17365D" w:themeColor="text2" w:themeShade="BF"/>
      <w:sz w:val="28"/>
      <w:szCs w:val="28"/>
    </w:rPr>
  </w:style>
  <w:style w:type="paragraph" w:customStyle="1" w:styleId="S21">
    <w:name w:val="S_Заголовок2_СписокН"/>
    <w:basedOn w:val="S20"/>
    <w:autoRedefine/>
    <w:rsid w:val="00F66F90"/>
    <w:pPr>
      <w:tabs>
        <w:tab w:val="left" w:pos="567"/>
      </w:tabs>
      <w:spacing w:after="240"/>
      <w:ind w:left="360"/>
    </w:pPr>
  </w:style>
  <w:style w:type="paragraph" w:customStyle="1" w:styleId="S6">
    <w:name w:val="S_Термин"/>
    <w:basedOn w:val="a"/>
    <w:link w:val="S12"/>
    <w:autoRedefine/>
    <w:rsid w:val="00866824"/>
    <w:pPr>
      <w:jc w:val="both"/>
    </w:pPr>
    <w:rPr>
      <w:rFonts w:ascii="Arial" w:hAnsi="Arial"/>
      <w:b/>
      <w:i/>
      <w:cap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6F3FA5"/>
    <w:pPr>
      <w:tabs>
        <w:tab w:val="left" w:pos="482"/>
        <w:tab w:val="right" w:leader="dot" w:pos="9720"/>
      </w:tabs>
      <w:spacing w:before="120"/>
      <w:ind w:right="76"/>
      <w:jc w:val="both"/>
    </w:pPr>
    <w:rPr>
      <w:rFonts w:ascii="Arial" w:hAnsi="Arial"/>
      <w:b/>
      <w:bCs/>
      <w:caps/>
      <w:sz w:val="20"/>
      <w:szCs w:val="20"/>
    </w:rPr>
  </w:style>
  <w:style w:type="paragraph" w:styleId="50">
    <w:name w:val="index 5"/>
    <w:basedOn w:val="a"/>
    <w:next w:val="a"/>
    <w:autoRedefine/>
    <w:semiHidden/>
    <w:rsid w:val="004D4C11"/>
    <w:pPr>
      <w:ind w:left="1200" w:hanging="240"/>
    </w:pPr>
  </w:style>
  <w:style w:type="paragraph" w:styleId="20">
    <w:name w:val="toc 2"/>
    <w:basedOn w:val="a"/>
    <w:next w:val="a"/>
    <w:autoRedefine/>
    <w:uiPriority w:val="39"/>
    <w:qFormat/>
    <w:rsid w:val="006E4343"/>
    <w:pPr>
      <w:tabs>
        <w:tab w:val="left" w:pos="960"/>
        <w:tab w:val="right" w:leader="dot" w:pos="9720"/>
      </w:tabs>
      <w:spacing w:before="120"/>
      <w:ind w:left="238"/>
      <w:jc w:val="both"/>
    </w:pPr>
    <w:rPr>
      <w:rFonts w:ascii="Arial" w:hAnsi="Arial"/>
      <w:b/>
      <w:caps/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F3FA5"/>
    <w:pPr>
      <w:tabs>
        <w:tab w:val="left" w:pos="1200"/>
        <w:tab w:val="right" w:leader="dot" w:pos="9720"/>
      </w:tabs>
      <w:spacing w:before="120"/>
      <w:ind w:left="482"/>
      <w:jc w:val="both"/>
    </w:pPr>
    <w:rPr>
      <w:rFonts w:ascii="Arial" w:hAnsi="Arial"/>
      <w:i/>
      <w:iCs/>
      <w:caps/>
      <w:sz w:val="16"/>
      <w:szCs w:val="16"/>
    </w:rPr>
  </w:style>
  <w:style w:type="paragraph" w:styleId="40">
    <w:name w:val="toc 4"/>
    <w:basedOn w:val="a"/>
    <w:next w:val="a"/>
    <w:autoRedefine/>
    <w:semiHidden/>
    <w:rsid w:val="004D4C11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4D4C11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4D4C11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4D4C11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4D4C11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4D4C11"/>
    <w:pPr>
      <w:ind w:left="1920"/>
    </w:pPr>
    <w:rPr>
      <w:sz w:val="18"/>
      <w:szCs w:val="18"/>
    </w:rPr>
  </w:style>
  <w:style w:type="paragraph" w:customStyle="1" w:styleId="S30">
    <w:name w:val="S_Заголовок3_СписокН"/>
    <w:basedOn w:val="a"/>
    <w:rsid w:val="004D4C11"/>
    <w:pPr>
      <w:keepNext/>
      <w:spacing w:before="360" w:after="240"/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S40">
    <w:name w:val="S_Заголовок4_СписокН"/>
    <w:basedOn w:val="S0"/>
    <w:autoRedefine/>
    <w:rsid w:val="00F0410A"/>
    <w:pPr>
      <w:ind w:left="1080"/>
    </w:pPr>
    <w:rPr>
      <w:rFonts w:ascii="Arial" w:hAnsi="Arial"/>
      <w:i/>
      <w:caps/>
      <w:sz w:val="20"/>
      <w:szCs w:val="20"/>
    </w:rPr>
  </w:style>
  <w:style w:type="paragraph" w:customStyle="1" w:styleId="S7">
    <w:name w:val="S_Примечание"/>
    <w:basedOn w:val="S0"/>
    <w:autoRedefine/>
    <w:rsid w:val="004D4C11"/>
    <w:pPr>
      <w:ind w:left="567"/>
    </w:pPr>
    <w:rPr>
      <w:i/>
      <w:u w:val="single"/>
    </w:rPr>
  </w:style>
  <w:style w:type="paragraph" w:customStyle="1" w:styleId="S8">
    <w:name w:val="S_ПримечаниеТекст"/>
    <w:basedOn w:val="S0"/>
    <w:autoRedefine/>
    <w:rsid w:val="004D4C11"/>
    <w:pPr>
      <w:ind w:left="567"/>
    </w:pPr>
    <w:rPr>
      <w:i/>
    </w:rPr>
  </w:style>
  <w:style w:type="paragraph" w:customStyle="1" w:styleId="S9">
    <w:name w:val="S_Сноска"/>
    <w:basedOn w:val="S0"/>
    <w:link w:val="Sa"/>
    <w:autoRedefine/>
    <w:rsid w:val="004D4C11"/>
    <w:rPr>
      <w:rFonts w:ascii="Arial" w:hAnsi="Arial"/>
      <w:sz w:val="16"/>
    </w:rPr>
  </w:style>
  <w:style w:type="paragraph" w:customStyle="1" w:styleId="Sb">
    <w:name w:val="S_НазваниеРисунка"/>
    <w:basedOn w:val="a"/>
    <w:rsid w:val="004D4C11"/>
    <w:pPr>
      <w:spacing w:before="120" w:after="120"/>
      <w:jc w:val="center"/>
    </w:pPr>
    <w:rPr>
      <w:rFonts w:ascii="Arial" w:hAnsi="Arial"/>
      <w:b/>
      <w:sz w:val="20"/>
    </w:rPr>
  </w:style>
  <w:style w:type="paragraph" w:customStyle="1" w:styleId="Sc">
    <w:name w:val="S_Гиперссылка"/>
    <w:basedOn w:val="S0"/>
    <w:autoRedefine/>
    <w:rsid w:val="004D4C11"/>
    <w:rPr>
      <w:color w:val="0000FF"/>
      <w:u w:val="single"/>
    </w:rPr>
  </w:style>
  <w:style w:type="paragraph" w:customStyle="1" w:styleId="Sd">
    <w:name w:val="S_НазваниеТаблицы"/>
    <w:basedOn w:val="S0"/>
    <w:rsid w:val="004D4C11"/>
    <w:pPr>
      <w:keepNext/>
      <w:jc w:val="right"/>
    </w:pPr>
    <w:rPr>
      <w:rFonts w:ascii="Arial" w:hAnsi="Arial"/>
      <w:b/>
      <w:sz w:val="20"/>
    </w:rPr>
  </w:style>
  <w:style w:type="paragraph" w:customStyle="1" w:styleId="S13">
    <w:name w:val="S_ТекстВТаблице1"/>
    <w:basedOn w:val="S0"/>
    <w:rsid w:val="004D4C11"/>
    <w:pPr>
      <w:jc w:val="left"/>
    </w:pPr>
    <w:rPr>
      <w:szCs w:val="28"/>
    </w:rPr>
  </w:style>
  <w:style w:type="paragraph" w:customStyle="1" w:styleId="S22">
    <w:name w:val="S_ТекстВТаблице2"/>
    <w:basedOn w:val="S0"/>
    <w:autoRedefine/>
    <w:rsid w:val="00C80BE3"/>
    <w:pPr>
      <w:jc w:val="left"/>
    </w:pPr>
    <w:rPr>
      <w:sz w:val="20"/>
    </w:rPr>
  </w:style>
  <w:style w:type="paragraph" w:customStyle="1" w:styleId="S31">
    <w:name w:val="S_ТекстВТаблице3"/>
    <w:basedOn w:val="S0"/>
    <w:autoRedefine/>
    <w:rsid w:val="004D4C11"/>
    <w:pPr>
      <w:jc w:val="left"/>
    </w:pPr>
    <w:rPr>
      <w:sz w:val="16"/>
    </w:rPr>
  </w:style>
  <w:style w:type="paragraph" w:styleId="a3">
    <w:name w:val="Balloon Text"/>
    <w:basedOn w:val="a"/>
    <w:semiHidden/>
    <w:rsid w:val="004D4C11"/>
    <w:rPr>
      <w:rFonts w:ascii="Tahoma" w:hAnsi="Tahoma" w:cs="Tahoma"/>
      <w:sz w:val="16"/>
      <w:szCs w:val="16"/>
    </w:rPr>
  </w:style>
  <w:style w:type="paragraph" w:customStyle="1" w:styleId="S23">
    <w:name w:val="S_ЗаголовкиТаблицы2"/>
    <w:basedOn w:val="S0"/>
    <w:autoRedefine/>
    <w:rsid w:val="004D4C11"/>
    <w:pPr>
      <w:jc w:val="center"/>
    </w:pPr>
    <w:rPr>
      <w:rFonts w:ascii="Arial" w:hAnsi="Arial"/>
      <w:b/>
      <w:sz w:val="14"/>
    </w:rPr>
  </w:style>
  <w:style w:type="paragraph" w:styleId="a4">
    <w:name w:val="caption"/>
    <w:basedOn w:val="a"/>
    <w:next w:val="a"/>
    <w:autoRedefine/>
    <w:uiPriority w:val="35"/>
    <w:qFormat/>
    <w:rsid w:val="00B12AF8"/>
    <w:pPr>
      <w:jc w:val="center"/>
    </w:pPr>
    <w:rPr>
      <w:b/>
      <w:bCs/>
      <w:sz w:val="20"/>
      <w:szCs w:val="20"/>
    </w:rPr>
  </w:style>
  <w:style w:type="paragraph" w:styleId="a5">
    <w:name w:val="header"/>
    <w:basedOn w:val="a"/>
    <w:link w:val="a6"/>
    <w:rsid w:val="004D4C1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4D4C11"/>
    <w:pPr>
      <w:tabs>
        <w:tab w:val="center" w:pos="4677"/>
        <w:tab w:val="right" w:pos="9355"/>
      </w:tabs>
    </w:pPr>
  </w:style>
  <w:style w:type="character" w:styleId="a9">
    <w:name w:val="Hyperlink"/>
    <w:uiPriority w:val="99"/>
    <w:rsid w:val="004D4C11"/>
    <w:rPr>
      <w:color w:val="0000FF"/>
      <w:u w:val="single"/>
    </w:rPr>
  </w:style>
  <w:style w:type="paragraph" w:customStyle="1" w:styleId="Se">
    <w:name w:val="S_ВерхКолонтитулТекст"/>
    <w:basedOn w:val="S0"/>
    <w:autoRedefine/>
    <w:rsid w:val="005F6C20"/>
    <w:pPr>
      <w:jc w:val="right"/>
    </w:pPr>
    <w:rPr>
      <w:rFonts w:ascii="Arial" w:hAnsi="Arial"/>
      <w:b/>
      <w:caps/>
      <w:sz w:val="10"/>
      <w:szCs w:val="10"/>
    </w:rPr>
  </w:style>
  <w:style w:type="paragraph" w:customStyle="1" w:styleId="Sf">
    <w:name w:val="S_НижнКолонтПрав"/>
    <w:basedOn w:val="S0"/>
    <w:autoRedefine/>
    <w:rsid w:val="004D4C11"/>
    <w:pPr>
      <w:jc w:val="right"/>
    </w:pPr>
    <w:rPr>
      <w:rFonts w:ascii="Arial" w:hAnsi="Arial"/>
      <w:b/>
      <w:caps/>
      <w:sz w:val="12"/>
      <w:szCs w:val="12"/>
    </w:rPr>
  </w:style>
  <w:style w:type="paragraph" w:customStyle="1" w:styleId="Sf0">
    <w:name w:val="S_НижнКолонтЛев"/>
    <w:basedOn w:val="S0"/>
    <w:autoRedefine/>
    <w:rsid w:val="009C313F"/>
    <w:pPr>
      <w:jc w:val="left"/>
    </w:pPr>
    <w:rPr>
      <w:rFonts w:ascii="Arial" w:hAnsi="Arial" w:cs="Arial"/>
      <w:caps/>
      <w:snapToGrid w:val="0"/>
      <w:sz w:val="10"/>
      <w:szCs w:val="10"/>
    </w:rPr>
  </w:style>
  <w:style w:type="paragraph" w:styleId="31">
    <w:name w:val="List 3"/>
    <w:basedOn w:val="a"/>
    <w:rsid w:val="004D4C11"/>
    <w:pPr>
      <w:ind w:left="849" w:hanging="283"/>
    </w:pPr>
  </w:style>
  <w:style w:type="paragraph" w:styleId="41">
    <w:name w:val="List 4"/>
    <w:basedOn w:val="a"/>
    <w:rsid w:val="004D4C11"/>
    <w:pPr>
      <w:ind w:left="1132" w:hanging="283"/>
    </w:pPr>
  </w:style>
  <w:style w:type="paragraph" w:customStyle="1" w:styleId="Sf1">
    <w:name w:val="S_Содержание"/>
    <w:basedOn w:val="S0"/>
    <w:autoRedefine/>
    <w:rsid w:val="004D4C11"/>
    <w:rPr>
      <w:rFonts w:ascii="Arial" w:hAnsi="Arial"/>
      <w:b/>
      <w:caps/>
      <w:color w:val="AF931D"/>
      <w:sz w:val="32"/>
      <w:szCs w:val="32"/>
    </w:rPr>
  </w:style>
  <w:style w:type="paragraph" w:customStyle="1" w:styleId="S14">
    <w:name w:val="S_ТекстСодержания1"/>
    <w:basedOn w:val="S0"/>
    <w:autoRedefine/>
    <w:rsid w:val="004D4C11"/>
    <w:rPr>
      <w:rFonts w:ascii="Arial" w:hAnsi="Arial"/>
      <w:b/>
      <w:caps/>
      <w:sz w:val="20"/>
      <w:szCs w:val="20"/>
    </w:rPr>
  </w:style>
  <w:style w:type="character" w:customStyle="1" w:styleId="Sf2">
    <w:name w:val="S_Обычный Знак"/>
    <w:rsid w:val="004D4C11"/>
    <w:rPr>
      <w:sz w:val="24"/>
      <w:szCs w:val="24"/>
      <w:lang w:val="ru-RU" w:eastAsia="ru-RU" w:bidi="ar-SA"/>
    </w:rPr>
  </w:style>
  <w:style w:type="character" w:customStyle="1" w:styleId="S15">
    <w:name w:val="S_ТекстСодержания1 Знак"/>
    <w:rsid w:val="004D4C11"/>
    <w:rPr>
      <w:rFonts w:ascii="Arial" w:hAnsi="Arial"/>
      <w:b/>
      <w:caps/>
      <w:sz w:val="24"/>
      <w:szCs w:val="24"/>
      <w:lang w:val="ru-RU" w:eastAsia="ru-RU" w:bidi="ar-SA"/>
    </w:rPr>
  </w:style>
  <w:style w:type="paragraph" w:styleId="HTML">
    <w:name w:val="HTML Address"/>
    <w:basedOn w:val="a"/>
    <w:rsid w:val="004D4C11"/>
    <w:rPr>
      <w:i/>
      <w:iCs/>
    </w:rPr>
  </w:style>
  <w:style w:type="paragraph" w:styleId="aa">
    <w:name w:val="envelope address"/>
    <w:basedOn w:val="a"/>
    <w:rsid w:val="004D4C1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0"/>
    <w:rsid w:val="004D4C11"/>
  </w:style>
  <w:style w:type="character" w:styleId="ab">
    <w:name w:val="Emphasis"/>
    <w:qFormat/>
    <w:rsid w:val="004D4C11"/>
    <w:rPr>
      <w:i/>
      <w:iCs/>
    </w:rPr>
  </w:style>
  <w:style w:type="paragraph" w:styleId="ac">
    <w:name w:val="Date"/>
    <w:basedOn w:val="a"/>
    <w:next w:val="a"/>
    <w:rsid w:val="004D4C11"/>
  </w:style>
  <w:style w:type="paragraph" w:styleId="ad">
    <w:name w:val="Note Heading"/>
    <w:basedOn w:val="a"/>
    <w:next w:val="a"/>
    <w:rsid w:val="004D4C11"/>
  </w:style>
  <w:style w:type="character" w:styleId="HTML1">
    <w:name w:val="HTML Keyboard"/>
    <w:rsid w:val="004D4C11"/>
    <w:rPr>
      <w:rFonts w:ascii="Courier New" w:hAnsi="Courier New" w:cs="Courier New"/>
      <w:sz w:val="20"/>
      <w:szCs w:val="20"/>
    </w:rPr>
  </w:style>
  <w:style w:type="character" w:styleId="HTML2">
    <w:name w:val="HTML Code"/>
    <w:rsid w:val="004D4C11"/>
    <w:rPr>
      <w:rFonts w:ascii="Courier New" w:hAnsi="Courier New" w:cs="Courier New"/>
      <w:sz w:val="20"/>
      <w:szCs w:val="20"/>
    </w:rPr>
  </w:style>
  <w:style w:type="paragraph" w:styleId="ae">
    <w:name w:val="Body Text"/>
    <w:aliases w:val="Основной текст Знак,Основной текст Знак Знак Знак,Основной текст Знак Знак Знак Знак Знак Знак Знак"/>
    <w:basedOn w:val="a"/>
    <w:rsid w:val="004D4C11"/>
    <w:pPr>
      <w:spacing w:after="120"/>
    </w:pPr>
  </w:style>
  <w:style w:type="paragraph" w:styleId="af">
    <w:name w:val="Body Text First Indent"/>
    <w:basedOn w:val="ae"/>
    <w:rsid w:val="004D4C11"/>
    <w:pPr>
      <w:ind w:firstLine="210"/>
    </w:pPr>
  </w:style>
  <w:style w:type="paragraph" w:styleId="af0">
    <w:name w:val="Body Text Indent"/>
    <w:basedOn w:val="a"/>
    <w:rsid w:val="004D4C11"/>
    <w:pPr>
      <w:spacing w:after="120"/>
      <w:ind w:left="283"/>
    </w:pPr>
  </w:style>
  <w:style w:type="paragraph" w:styleId="22">
    <w:name w:val="Body Text First Indent 2"/>
    <w:basedOn w:val="af0"/>
    <w:rsid w:val="004D4C11"/>
    <w:pPr>
      <w:ind w:firstLine="210"/>
    </w:pPr>
  </w:style>
  <w:style w:type="paragraph" w:styleId="af1">
    <w:name w:val="List Bullet"/>
    <w:basedOn w:val="a"/>
    <w:rsid w:val="004D4C11"/>
    <w:pPr>
      <w:tabs>
        <w:tab w:val="num" w:pos="360"/>
      </w:tabs>
      <w:ind w:left="360" w:hanging="360"/>
    </w:pPr>
  </w:style>
  <w:style w:type="paragraph" w:styleId="23">
    <w:name w:val="List Bullet 2"/>
    <w:basedOn w:val="a"/>
    <w:rsid w:val="004D4C11"/>
    <w:pPr>
      <w:tabs>
        <w:tab w:val="num" w:pos="643"/>
      </w:tabs>
      <w:ind w:left="643" w:hanging="360"/>
    </w:pPr>
  </w:style>
  <w:style w:type="paragraph" w:styleId="32">
    <w:name w:val="List Bullet 3"/>
    <w:basedOn w:val="a"/>
    <w:rsid w:val="004D4C11"/>
    <w:pPr>
      <w:tabs>
        <w:tab w:val="num" w:pos="926"/>
      </w:tabs>
      <w:ind w:left="926" w:hanging="360"/>
    </w:pPr>
  </w:style>
  <w:style w:type="paragraph" w:styleId="42">
    <w:name w:val="List Bullet 4"/>
    <w:basedOn w:val="a"/>
    <w:rsid w:val="004D4C11"/>
    <w:pPr>
      <w:tabs>
        <w:tab w:val="num" w:pos="1209"/>
      </w:tabs>
      <w:ind w:left="1209" w:hanging="360"/>
    </w:pPr>
  </w:style>
  <w:style w:type="paragraph" w:styleId="52">
    <w:name w:val="List Bullet 5"/>
    <w:basedOn w:val="a"/>
    <w:rsid w:val="004D4C11"/>
    <w:pPr>
      <w:tabs>
        <w:tab w:val="num" w:pos="1492"/>
      </w:tabs>
      <w:ind w:left="1492" w:hanging="360"/>
    </w:pPr>
  </w:style>
  <w:style w:type="paragraph" w:styleId="af2">
    <w:name w:val="Title"/>
    <w:basedOn w:val="a"/>
    <w:qFormat/>
    <w:rsid w:val="004D4C1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page number"/>
    <w:basedOn w:val="a0"/>
    <w:rsid w:val="004D4C11"/>
  </w:style>
  <w:style w:type="character" w:styleId="af4">
    <w:name w:val="line number"/>
    <w:basedOn w:val="a0"/>
    <w:rsid w:val="004D4C11"/>
  </w:style>
  <w:style w:type="paragraph" w:styleId="af5">
    <w:name w:val="List Number"/>
    <w:basedOn w:val="a"/>
    <w:rsid w:val="004D4C11"/>
    <w:pPr>
      <w:tabs>
        <w:tab w:val="num" w:pos="360"/>
      </w:tabs>
      <w:ind w:left="360" w:hanging="360"/>
    </w:pPr>
  </w:style>
  <w:style w:type="paragraph" w:styleId="24">
    <w:name w:val="List Number 2"/>
    <w:basedOn w:val="a"/>
    <w:rsid w:val="004D4C11"/>
    <w:pPr>
      <w:tabs>
        <w:tab w:val="num" w:pos="643"/>
      </w:tabs>
      <w:ind w:left="643" w:hanging="360"/>
    </w:pPr>
  </w:style>
  <w:style w:type="paragraph" w:styleId="33">
    <w:name w:val="List Number 3"/>
    <w:basedOn w:val="a"/>
    <w:rsid w:val="004D4C11"/>
    <w:pPr>
      <w:tabs>
        <w:tab w:val="num" w:pos="926"/>
      </w:tabs>
      <w:ind w:left="926" w:hanging="360"/>
    </w:pPr>
  </w:style>
  <w:style w:type="paragraph" w:styleId="43">
    <w:name w:val="List Number 4"/>
    <w:basedOn w:val="a"/>
    <w:rsid w:val="004D4C11"/>
    <w:pPr>
      <w:tabs>
        <w:tab w:val="num" w:pos="1209"/>
      </w:tabs>
      <w:ind w:left="1209" w:hanging="360"/>
    </w:pPr>
  </w:style>
  <w:style w:type="paragraph" w:styleId="53">
    <w:name w:val="List Number 5"/>
    <w:basedOn w:val="a"/>
    <w:rsid w:val="004D4C11"/>
    <w:pPr>
      <w:tabs>
        <w:tab w:val="num" w:pos="1492"/>
      </w:tabs>
      <w:ind w:left="1492" w:hanging="360"/>
    </w:pPr>
  </w:style>
  <w:style w:type="character" w:styleId="HTML3">
    <w:name w:val="HTML Sample"/>
    <w:rsid w:val="004D4C11"/>
    <w:rPr>
      <w:rFonts w:ascii="Courier New" w:hAnsi="Courier New" w:cs="Courier New"/>
    </w:rPr>
  </w:style>
  <w:style w:type="paragraph" w:styleId="25">
    <w:name w:val="envelope return"/>
    <w:basedOn w:val="a"/>
    <w:rsid w:val="004D4C11"/>
    <w:rPr>
      <w:rFonts w:ascii="Arial" w:hAnsi="Arial" w:cs="Arial"/>
      <w:sz w:val="20"/>
      <w:szCs w:val="20"/>
    </w:rPr>
  </w:style>
  <w:style w:type="paragraph" w:styleId="af6">
    <w:name w:val="Normal (Web)"/>
    <w:basedOn w:val="a"/>
    <w:uiPriority w:val="99"/>
    <w:rsid w:val="004D4C11"/>
  </w:style>
  <w:style w:type="paragraph" w:styleId="af7">
    <w:name w:val="Normal Indent"/>
    <w:basedOn w:val="a"/>
    <w:rsid w:val="004D4C11"/>
    <w:pPr>
      <w:ind w:left="708"/>
    </w:pPr>
  </w:style>
  <w:style w:type="character" w:styleId="HTML4">
    <w:name w:val="HTML Definition"/>
    <w:rsid w:val="004D4C11"/>
    <w:rPr>
      <w:i/>
      <w:iCs/>
    </w:rPr>
  </w:style>
  <w:style w:type="paragraph" w:styleId="26">
    <w:name w:val="Body Text 2"/>
    <w:basedOn w:val="a"/>
    <w:rsid w:val="004D4C11"/>
    <w:pPr>
      <w:spacing w:after="120" w:line="480" w:lineRule="auto"/>
    </w:pPr>
  </w:style>
  <w:style w:type="paragraph" w:styleId="34">
    <w:name w:val="Body Text 3"/>
    <w:basedOn w:val="a"/>
    <w:rsid w:val="004D4C11"/>
    <w:pPr>
      <w:spacing w:after="120"/>
    </w:pPr>
    <w:rPr>
      <w:sz w:val="16"/>
      <w:szCs w:val="16"/>
    </w:rPr>
  </w:style>
  <w:style w:type="paragraph" w:styleId="27">
    <w:name w:val="Body Text Indent 2"/>
    <w:basedOn w:val="a"/>
    <w:rsid w:val="004D4C11"/>
    <w:pPr>
      <w:spacing w:after="120" w:line="480" w:lineRule="auto"/>
      <w:ind w:left="283"/>
    </w:pPr>
  </w:style>
  <w:style w:type="paragraph" w:styleId="35">
    <w:name w:val="Body Text Indent 3"/>
    <w:basedOn w:val="a"/>
    <w:rsid w:val="004D4C11"/>
    <w:pPr>
      <w:spacing w:after="120"/>
      <w:ind w:left="283"/>
    </w:pPr>
    <w:rPr>
      <w:sz w:val="16"/>
      <w:szCs w:val="16"/>
    </w:rPr>
  </w:style>
  <w:style w:type="character" w:styleId="HTML5">
    <w:name w:val="HTML Variable"/>
    <w:rsid w:val="004D4C11"/>
    <w:rPr>
      <w:i/>
      <w:iCs/>
    </w:rPr>
  </w:style>
  <w:style w:type="character" w:styleId="HTML6">
    <w:name w:val="HTML Typewriter"/>
    <w:rsid w:val="004D4C11"/>
    <w:rPr>
      <w:rFonts w:ascii="Courier New" w:hAnsi="Courier New" w:cs="Courier New"/>
      <w:sz w:val="20"/>
      <w:szCs w:val="20"/>
    </w:rPr>
  </w:style>
  <w:style w:type="paragraph" w:styleId="af8">
    <w:name w:val="Subtitle"/>
    <w:basedOn w:val="a"/>
    <w:qFormat/>
    <w:rsid w:val="004D4C11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"/>
    <w:rsid w:val="004D4C11"/>
    <w:pPr>
      <w:ind w:left="4252"/>
    </w:pPr>
  </w:style>
  <w:style w:type="paragraph" w:styleId="afa">
    <w:name w:val="Salutation"/>
    <w:basedOn w:val="a"/>
    <w:next w:val="a"/>
    <w:rsid w:val="004D4C11"/>
  </w:style>
  <w:style w:type="paragraph" w:styleId="afb">
    <w:name w:val="List Continue"/>
    <w:basedOn w:val="a"/>
    <w:rsid w:val="004D4C11"/>
    <w:pPr>
      <w:spacing w:after="120"/>
      <w:ind w:left="283"/>
    </w:pPr>
  </w:style>
  <w:style w:type="paragraph" w:styleId="28">
    <w:name w:val="List Continue 2"/>
    <w:basedOn w:val="a"/>
    <w:rsid w:val="004D4C11"/>
    <w:pPr>
      <w:spacing w:after="120"/>
      <w:ind w:left="566"/>
    </w:pPr>
  </w:style>
  <w:style w:type="paragraph" w:styleId="36">
    <w:name w:val="List Continue 3"/>
    <w:basedOn w:val="a"/>
    <w:rsid w:val="004D4C11"/>
    <w:pPr>
      <w:spacing w:after="120"/>
      <w:ind w:left="849"/>
    </w:pPr>
  </w:style>
  <w:style w:type="paragraph" w:styleId="44">
    <w:name w:val="List Continue 4"/>
    <w:basedOn w:val="a"/>
    <w:rsid w:val="004D4C11"/>
    <w:pPr>
      <w:spacing w:after="120"/>
      <w:ind w:left="1132"/>
    </w:pPr>
  </w:style>
  <w:style w:type="paragraph" w:styleId="54">
    <w:name w:val="List Continue 5"/>
    <w:basedOn w:val="a"/>
    <w:rsid w:val="004D4C11"/>
    <w:pPr>
      <w:spacing w:after="120"/>
      <w:ind w:left="1415"/>
    </w:pPr>
  </w:style>
  <w:style w:type="character" w:styleId="afc">
    <w:name w:val="FollowedHyperlink"/>
    <w:uiPriority w:val="99"/>
    <w:rsid w:val="004D4C11"/>
    <w:rPr>
      <w:color w:val="800080"/>
      <w:u w:val="single"/>
    </w:rPr>
  </w:style>
  <w:style w:type="paragraph" w:styleId="afd">
    <w:name w:val="Closing"/>
    <w:basedOn w:val="a"/>
    <w:rsid w:val="004D4C11"/>
    <w:pPr>
      <w:ind w:left="4252"/>
    </w:pPr>
  </w:style>
  <w:style w:type="paragraph" w:styleId="afe">
    <w:name w:val="List"/>
    <w:basedOn w:val="a"/>
    <w:rsid w:val="004D4C11"/>
    <w:pPr>
      <w:ind w:left="283" w:hanging="283"/>
    </w:pPr>
  </w:style>
  <w:style w:type="paragraph" w:styleId="29">
    <w:name w:val="List 2"/>
    <w:basedOn w:val="a"/>
    <w:rsid w:val="004D4C11"/>
    <w:pPr>
      <w:ind w:left="566" w:hanging="283"/>
    </w:pPr>
  </w:style>
  <w:style w:type="paragraph" w:styleId="55">
    <w:name w:val="List 5"/>
    <w:basedOn w:val="a"/>
    <w:rsid w:val="004D4C11"/>
    <w:pPr>
      <w:ind w:left="1415" w:hanging="283"/>
    </w:pPr>
  </w:style>
  <w:style w:type="paragraph" w:styleId="HTML7">
    <w:name w:val="HTML Preformatted"/>
    <w:basedOn w:val="a"/>
    <w:rsid w:val="004D4C11"/>
    <w:rPr>
      <w:rFonts w:ascii="Courier New" w:hAnsi="Courier New" w:cs="Courier New"/>
      <w:sz w:val="20"/>
      <w:szCs w:val="20"/>
    </w:rPr>
  </w:style>
  <w:style w:type="character" w:styleId="aff">
    <w:name w:val="Strong"/>
    <w:qFormat/>
    <w:rsid w:val="004D4C11"/>
    <w:rPr>
      <w:b/>
      <w:bCs/>
    </w:rPr>
  </w:style>
  <w:style w:type="paragraph" w:styleId="aff0">
    <w:name w:val="Plain Text"/>
    <w:basedOn w:val="a"/>
    <w:rsid w:val="004D4C11"/>
    <w:rPr>
      <w:rFonts w:ascii="Courier New" w:hAnsi="Courier New" w:cs="Courier New"/>
      <w:sz w:val="20"/>
      <w:szCs w:val="20"/>
    </w:rPr>
  </w:style>
  <w:style w:type="paragraph" w:styleId="aff1">
    <w:name w:val="Block Text"/>
    <w:basedOn w:val="a"/>
    <w:rsid w:val="004D4C11"/>
    <w:pPr>
      <w:spacing w:after="120"/>
      <w:ind w:left="1440" w:right="1440"/>
    </w:pPr>
  </w:style>
  <w:style w:type="character" w:styleId="HTML8">
    <w:name w:val="HTML Cite"/>
    <w:rsid w:val="004D4C11"/>
    <w:rPr>
      <w:i/>
      <w:iCs/>
    </w:rPr>
  </w:style>
  <w:style w:type="paragraph" w:styleId="aff2">
    <w:name w:val="Message Header"/>
    <w:basedOn w:val="a"/>
    <w:rsid w:val="004D4C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"/>
    <w:rsid w:val="004D4C11"/>
  </w:style>
  <w:style w:type="paragraph" w:customStyle="1" w:styleId="Sf3">
    <w:name w:val="S_Рисунок"/>
    <w:basedOn w:val="S0"/>
    <w:rsid w:val="004D4C11"/>
    <w:pPr>
      <w:jc w:val="center"/>
    </w:pPr>
  </w:style>
  <w:style w:type="paragraph" w:customStyle="1" w:styleId="Sf4">
    <w:name w:val="S_ТекстЛоготипа"/>
    <w:basedOn w:val="S0"/>
    <w:rsid w:val="004D4C1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0"/>
    <w:rsid w:val="004D4C1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4">
    <w:name w:val="S_ТекстЛоготипа2"/>
    <w:basedOn w:val="S0"/>
    <w:rsid w:val="004D4C1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f5">
    <w:name w:val="S_ВидДокумента"/>
    <w:basedOn w:val="ae"/>
    <w:rsid w:val="004D4C11"/>
    <w:pPr>
      <w:spacing w:after="0"/>
      <w:ind w:firstLine="709"/>
      <w:jc w:val="right"/>
    </w:pPr>
    <w:rPr>
      <w:rFonts w:ascii="Arial" w:hAnsi="Arial" w:cs="Arial"/>
      <w:b/>
      <w:caps/>
      <w:sz w:val="36"/>
      <w:szCs w:val="36"/>
    </w:rPr>
  </w:style>
  <w:style w:type="paragraph" w:customStyle="1" w:styleId="Sf6">
    <w:name w:val="S_НаименованиеДокумента"/>
    <w:basedOn w:val="S0"/>
    <w:rsid w:val="004D4C11"/>
    <w:pPr>
      <w:jc w:val="left"/>
    </w:pPr>
    <w:rPr>
      <w:rFonts w:ascii="Arial" w:hAnsi="Arial"/>
      <w:b/>
      <w:caps/>
    </w:rPr>
  </w:style>
  <w:style w:type="paragraph" w:customStyle="1" w:styleId="Sf7">
    <w:name w:val="S_Гриф"/>
    <w:basedOn w:val="S0"/>
    <w:rsid w:val="004D4C11"/>
    <w:pPr>
      <w:ind w:left="5103"/>
      <w:jc w:val="left"/>
    </w:pPr>
    <w:rPr>
      <w:rFonts w:ascii="Arial" w:hAnsi="Arial"/>
      <w:b/>
      <w:sz w:val="20"/>
    </w:rPr>
  </w:style>
  <w:style w:type="paragraph" w:customStyle="1" w:styleId="Sf8">
    <w:name w:val="S_НомерДокумента"/>
    <w:basedOn w:val="S0"/>
    <w:rsid w:val="004D4C11"/>
    <w:pPr>
      <w:jc w:val="center"/>
    </w:pPr>
    <w:rPr>
      <w:rFonts w:ascii="Arial" w:hAnsi="Arial"/>
      <w:b/>
      <w:caps/>
    </w:rPr>
  </w:style>
  <w:style w:type="paragraph" w:customStyle="1" w:styleId="Sf9">
    <w:name w:val="S_Версия"/>
    <w:basedOn w:val="S0"/>
    <w:rsid w:val="004D4C11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fa">
    <w:name w:val="S_МестоГод"/>
    <w:basedOn w:val="S0"/>
    <w:rsid w:val="004D4C11"/>
    <w:pPr>
      <w:jc w:val="center"/>
    </w:pPr>
    <w:rPr>
      <w:rFonts w:ascii="Arial" w:hAnsi="Arial"/>
      <w:b/>
      <w:caps/>
      <w:sz w:val="18"/>
      <w:szCs w:val="18"/>
    </w:rPr>
  </w:style>
  <w:style w:type="paragraph" w:customStyle="1" w:styleId="S17">
    <w:name w:val="S_НумСписВ Таблице1"/>
    <w:basedOn w:val="S13"/>
    <w:autoRedefine/>
    <w:rsid w:val="004D4C11"/>
    <w:pPr>
      <w:tabs>
        <w:tab w:val="num" w:pos="360"/>
      </w:tabs>
      <w:ind w:left="360" w:hanging="360"/>
    </w:pPr>
  </w:style>
  <w:style w:type="paragraph" w:customStyle="1" w:styleId="S25">
    <w:name w:val="S_НумСписВТаблице2"/>
    <w:basedOn w:val="S22"/>
    <w:autoRedefine/>
    <w:rsid w:val="004D4C11"/>
    <w:pPr>
      <w:tabs>
        <w:tab w:val="num" w:pos="360"/>
      </w:tabs>
      <w:ind w:left="360" w:hanging="360"/>
    </w:pPr>
  </w:style>
  <w:style w:type="paragraph" w:customStyle="1" w:styleId="S32">
    <w:name w:val="S_НумСписВТаблице3"/>
    <w:basedOn w:val="S31"/>
    <w:autoRedefine/>
    <w:rsid w:val="004D4C11"/>
    <w:pPr>
      <w:tabs>
        <w:tab w:val="num" w:pos="432"/>
      </w:tabs>
      <w:ind w:left="432" w:hanging="432"/>
    </w:pPr>
  </w:style>
  <w:style w:type="paragraph" w:customStyle="1" w:styleId="S18">
    <w:name w:val="S_ЗаголовкиТаблицы1"/>
    <w:basedOn w:val="S0"/>
    <w:next w:val="a"/>
    <w:rsid w:val="004D4C11"/>
    <w:pPr>
      <w:keepNext/>
      <w:jc w:val="center"/>
      <w:outlineLvl w:val="0"/>
    </w:pPr>
    <w:rPr>
      <w:rFonts w:ascii="Arial" w:hAnsi="Arial"/>
      <w:b/>
      <w:caps/>
      <w:sz w:val="16"/>
      <w:szCs w:val="16"/>
    </w:rPr>
  </w:style>
  <w:style w:type="character" w:customStyle="1" w:styleId="Sfb">
    <w:name w:val="S_Термин Знак"/>
    <w:rsid w:val="004D4C11"/>
    <w:rPr>
      <w:rFonts w:ascii="Arial" w:hAnsi="Arial"/>
      <w:b/>
      <w:i/>
      <w:caps/>
      <w:lang w:val="ru-RU" w:eastAsia="ru-RU" w:bidi="ar-SA"/>
    </w:rPr>
  </w:style>
  <w:style w:type="character" w:styleId="aff4">
    <w:name w:val="annotation reference"/>
    <w:semiHidden/>
    <w:rsid w:val="004D4C11"/>
    <w:rPr>
      <w:sz w:val="16"/>
      <w:szCs w:val="16"/>
    </w:rPr>
  </w:style>
  <w:style w:type="paragraph" w:styleId="aff5">
    <w:name w:val="annotation text"/>
    <w:basedOn w:val="a"/>
    <w:link w:val="aff6"/>
    <w:semiHidden/>
    <w:rsid w:val="004D4C11"/>
    <w:rPr>
      <w:sz w:val="20"/>
      <w:szCs w:val="20"/>
    </w:rPr>
  </w:style>
  <w:style w:type="paragraph" w:styleId="aff7">
    <w:name w:val="annotation subject"/>
    <w:basedOn w:val="aff5"/>
    <w:next w:val="aff5"/>
    <w:semiHidden/>
    <w:rsid w:val="004D4C11"/>
    <w:rPr>
      <w:b/>
      <w:bCs/>
    </w:rPr>
  </w:style>
  <w:style w:type="paragraph" w:customStyle="1" w:styleId="12">
    <w:name w:val="Стиль1"/>
    <w:basedOn w:val="11"/>
    <w:autoRedefine/>
    <w:semiHidden/>
    <w:rsid w:val="004D4C11"/>
    <w:pPr>
      <w:tabs>
        <w:tab w:val="left" w:pos="567"/>
        <w:tab w:val="left" w:leader="hyphen" w:pos="9639"/>
      </w:tabs>
      <w:spacing w:before="100" w:beforeAutospacing="1" w:after="100" w:afterAutospacing="1"/>
      <w:jc w:val="left"/>
    </w:pPr>
    <w:rPr>
      <w:b w:val="0"/>
      <w:bCs w:val="0"/>
      <w:caps w:val="0"/>
      <w:sz w:val="24"/>
      <w:szCs w:val="28"/>
    </w:rPr>
  </w:style>
  <w:style w:type="paragraph" w:customStyle="1" w:styleId="37">
    <w:name w:val="МойСписок3"/>
    <w:basedOn w:val="af0"/>
    <w:semiHidden/>
    <w:rsid w:val="004D4C11"/>
    <w:pPr>
      <w:spacing w:after="0"/>
      <w:ind w:left="0"/>
      <w:jc w:val="both"/>
    </w:pPr>
  </w:style>
  <w:style w:type="character" w:customStyle="1" w:styleId="S19">
    <w:name w:val="S_Заголовок1 Знак"/>
    <w:rsid w:val="004D4C11"/>
    <w:rPr>
      <w:rFonts w:ascii="Arial" w:hAnsi="Arial"/>
      <w:b/>
      <w:caps/>
      <w:color w:val="AF931D"/>
      <w:sz w:val="32"/>
      <w:szCs w:val="32"/>
      <w:lang w:val="ru-RU" w:eastAsia="ru-RU" w:bidi="ar-SA"/>
    </w:rPr>
  </w:style>
  <w:style w:type="character" w:customStyle="1" w:styleId="S1a">
    <w:name w:val="S_Заголовок1_СписокН Знак"/>
    <w:rsid w:val="004D4C11"/>
    <w:rPr>
      <w:rFonts w:ascii="Arial" w:hAnsi="Arial"/>
      <w:b/>
      <w:caps/>
      <w:color w:val="AF931D"/>
      <w:sz w:val="32"/>
      <w:szCs w:val="32"/>
      <w:lang w:val="ru-RU" w:eastAsia="ru-RU" w:bidi="ar-SA"/>
    </w:rPr>
  </w:style>
  <w:style w:type="paragraph" w:customStyle="1" w:styleId="aff8">
    <w:name w:val="Основной для ТЗ"/>
    <w:basedOn w:val="a"/>
    <w:rsid w:val="00D37BAA"/>
    <w:pPr>
      <w:spacing w:line="288" w:lineRule="auto"/>
      <w:ind w:firstLine="454"/>
      <w:jc w:val="both"/>
    </w:pPr>
  </w:style>
  <w:style w:type="paragraph" w:customStyle="1" w:styleId="xl39">
    <w:name w:val="xl39"/>
    <w:basedOn w:val="a"/>
    <w:rsid w:val="004D4C11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45">
    <w:name w:val="Заголовок ТЗ уровень 4"/>
    <w:basedOn w:val="4"/>
    <w:rsid w:val="004D4C11"/>
    <w:pPr>
      <w:keepNext w:val="0"/>
      <w:widowControl w:val="0"/>
      <w:tabs>
        <w:tab w:val="num" w:pos="360"/>
      </w:tabs>
      <w:overflowPunct w:val="0"/>
      <w:autoSpaceDE w:val="0"/>
      <w:autoSpaceDN w:val="0"/>
      <w:adjustRightInd w:val="0"/>
      <w:spacing w:before="60" w:after="0" w:line="360" w:lineRule="auto"/>
      <w:ind w:left="360" w:hanging="360"/>
      <w:jc w:val="both"/>
      <w:textAlignment w:val="baseline"/>
    </w:pPr>
    <w:rPr>
      <w:bCs w:val="0"/>
      <w:sz w:val="26"/>
      <w:szCs w:val="20"/>
    </w:rPr>
  </w:style>
  <w:style w:type="paragraph" w:customStyle="1" w:styleId="56">
    <w:name w:val="Заголовок ТЗ уровень 5"/>
    <w:basedOn w:val="5"/>
    <w:rsid w:val="004D4C11"/>
    <w:pPr>
      <w:tabs>
        <w:tab w:val="num" w:pos="360"/>
        <w:tab w:val="num" w:pos="1368"/>
      </w:tabs>
      <w:spacing w:before="100" w:beforeAutospacing="1" w:after="100" w:afterAutospacing="1" w:line="360" w:lineRule="auto"/>
      <w:ind w:left="1368" w:hanging="360"/>
      <w:jc w:val="both"/>
    </w:pPr>
    <w:rPr>
      <w:bCs w:val="0"/>
      <w:i/>
      <w:iCs w:val="0"/>
      <w:color w:val="000000"/>
    </w:rPr>
  </w:style>
  <w:style w:type="paragraph" w:customStyle="1" w:styleId="bodytext">
    <w:name w:val="bodytext"/>
    <w:basedOn w:val="a"/>
    <w:rsid w:val="004D4C11"/>
    <w:pPr>
      <w:spacing w:before="100" w:beforeAutospacing="1" w:after="100" w:afterAutospacing="1"/>
    </w:pPr>
    <w:rPr>
      <w:rFonts w:ascii="Arial" w:eastAsia="Arial Unicode MS" w:hAnsi="Arial" w:cs="Arial"/>
      <w:color w:val="333333"/>
      <w:sz w:val="19"/>
      <w:szCs w:val="19"/>
    </w:rPr>
  </w:style>
  <w:style w:type="paragraph" w:customStyle="1" w:styleId="xl94">
    <w:name w:val="xl94"/>
    <w:basedOn w:val="a"/>
    <w:rsid w:val="004D4C1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22"/>
      <w:szCs w:val="22"/>
    </w:rPr>
  </w:style>
  <w:style w:type="paragraph" w:styleId="46">
    <w:name w:val="index 4"/>
    <w:basedOn w:val="a"/>
    <w:next w:val="a"/>
    <w:autoRedefine/>
    <w:semiHidden/>
    <w:rsid w:val="004D4C11"/>
    <w:pPr>
      <w:widowControl w:val="0"/>
      <w:tabs>
        <w:tab w:val="right" w:leader="dot" w:pos="4459"/>
      </w:tabs>
      <w:ind w:left="12"/>
      <w:jc w:val="both"/>
    </w:pPr>
    <w:rPr>
      <w:sz w:val="20"/>
      <w:szCs w:val="20"/>
    </w:rPr>
  </w:style>
  <w:style w:type="paragraph" w:customStyle="1" w:styleId="38">
    <w:name w:val="Заголовок ТЗ уровень 3"/>
    <w:basedOn w:val="3"/>
    <w:rsid w:val="004D4C11"/>
    <w:pPr>
      <w:keepNext w:val="0"/>
      <w:widowControl w:val="0"/>
      <w:numPr>
        <w:ilvl w:val="0"/>
        <w:numId w:val="0"/>
      </w:numPr>
      <w:tabs>
        <w:tab w:val="num" w:pos="360"/>
      </w:tabs>
      <w:spacing w:before="120" w:after="120" w:line="360" w:lineRule="auto"/>
      <w:ind w:left="360" w:hanging="360"/>
      <w:jc w:val="both"/>
    </w:pPr>
    <w:rPr>
      <w:rFonts w:ascii="Times New Roman" w:hAnsi="Times New Roman" w:cs="Times New Roman"/>
      <w:bCs w:val="0"/>
      <w:szCs w:val="24"/>
      <w:lang w:eastAsia="en-US"/>
    </w:rPr>
  </w:style>
  <w:style w:type="paragraph" w:customStyle="1" w:styleId="14pt">
    <w:name w:val="Стиль Маркированный список + 14 pt по ширине"/>
    <w:basedOn w:val="af1"/>
    <w:semiHidden/>
    <w:rsid w:val="004D4C11"/>
    <w:pPr>
      <w:tabs>
        <w:tab w:val="clear" w:pos="360"/>
        <w:tab w:val="num" w:pos="1122"/>
      </w:tabs>
      <w:spacing w:line="360" w:lineRule="auto"/>
      <w:ind w:left="0" w:firstLine="561"/>
      <w:jc w:val="both"/>
    </w:pPr>
    <w:rPr>
      <w:sz w:val="28"/>
      <w:szCs w:val="20"/>
    </w:rPr>
  </w:style>
  <w:style w:type="paragraph" w:customStyle="1" w:styleId="13">
    <w:name w:val="Список 1"/>
    <w:basedOn w:val="af1"/>
    <w:rsid w:val="004D4C11"/>
    <w:pPr>
      <w:widowControl w:val="0"/>
      <w:tabs>
        <w:tab w:val="clear" w:pos="360"/>
        <w:tab w:val="num" w:pos="720"/>
        <w:tab w:val="num" w:pos="851"/>
      </w:tabs>
      <w:overflowPunct w:val="0"/>
      <w:autoSpaceDE w:val="0"/>
      <w:autoSpaceDN w:val="0"/>
      <w:adjustRightInd w:val="0"/>
      <w:spacing w:before="60"/>
      <w:ind w:left="851" w:hanging="425"/>
      <w:jc w:val="both"/>
      <w:textAlignment w:val="baseline"/>
    </w:pPr>
    <w:rPr>
      <w:szCs w:val="20"/>
    </w:rPr>
  </w:style>
  <w:style w:type="paragraph" w:styleId="aff9">
    <w:name w:val="table of figures"/>
    <w:basedOn w:val="a"/>
    <w:next w:val="a"/>
    <w:semiHidden/>
    <w:rsid w:val="00516624"/>
  </w:style>
  <w:style w:type="paragraph" w:customStyle="1" w:styleId="affa">
    <w:name w:val="Текст в таблице"/>
    <w:basedOn w:val="a"/>
    <w:rsid w:val="00B26DEA"/>
    <w:pPr>
      <w:keepLines/>
    </w:pPr>
    <w:rPr>
      <w:rFonts w:ascii="Arial" w:hAnsi="Arial"/>
      <w:szCs w:val="20"/>
    </w:rPr>
  </w:style>
  <w:style w:type="paragraph" w:customStyle="1" w:styleId="affb">
    <w:name w:val="Наименование системы"/>
    <w:basedOn w:val="a"/>
    <w:rsid w:val="00B26DEA"/>
    <w:pPr>
      <w:spacing w:before="1080" w:line="360" w:lineRule="auto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affc">
    <w:name w:val="Наименование программы"/>
    <w:basedOn w:val="affb"/>
    <w:rsid w:val="00B26DEA"/>
    <w:pPr>
      <w:spacing w:before="120"/>
    </w:pPr>
    <w:rPr>
      <w:b/>
    </w:rPr>
  </w:style>
  <w:style w:type="paragraph" w:customStyle="1" w:styleId="affd">
    <w:name w:val="Наименование документа"/>
    <w:rsid w:val="00B26DEA"/>
    <w:pPr>
      <w:spacing w:before="120" w:after="120"/>
      <w:jc w:val="center"/>
    </w:pPr>
    <w:rPr>
      <w:rFonts w:ascii="Arial" w:hAnsi="Arial"/>
      <w:b/>
      <w:noProof/>
      <w:sz w:val="28"/>
    </w:rPr>
  </w:style>
  <w:style w:type="paragraph" w:customStyle="1" w:styleId="affe">
    <w:name w:val="Код документа"/>
    <w:rsid w:val="00B26DEA"/>
    <w:pPr>
      <w:spacing w:before="120"/>
      <w:jc w:val="center"/>
    </w:pPr>
    <w:rPr>
      <w:rFonts w:ascii="Arial" w:hAnsi="Arial"/>
      <w:caps/>
      <w:noProof/>
      <w:sz w:val="24"/>
    </w:rPr>
  </w:style>
  <w:style w:type="paragraph" w:customStyle="1" w:styleId="afff">
    <w:name w:val="Штамп"/>
    <w:basedOn w:val="a"/>
    <w:rsid w:val="004359FF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afff0">
    <w:name w:val="Таблица"/>
    <w:basedOn w:val="a"/>
    <w:rsid w:val="00105BA6"/>
    <w:pPr>
      <w:jc w:val="center"/>
    </w:pPr>
    <w:rPr>
      <w:rFonts w:ascii="ГОСТ тип А" w:hAnsi="ГОСТ тип А"/>
      <w:i/>
      <w:szCs w:val="20"/>
    </w:rPr>
  </w:style>
  <w:style w:type="paragraph" w:customStyle="1" w:styleId="afff1">
    <w:name w:val="Формула"/>
    <w:basedOn w:val="a"/>
    <w:next w:val="a"/>
    <w:rsid w:val="00105BA6"/>
    <w:pPr>
      <w:spacing w:before="60" w:after="60"/>
      <w:ind w:left="567"/>
      <w:jc w:val="both"/>
    </w:pPr>
    <w:rPr>
      <w:rFonts w:ascii="ГОСТ тип А" w:hAnsi="ГОСТ тип А"/>
      <w:i/>
      <w:sz w:val="28"/>
      <w:szCs w:val="20"/>
    </w:rPr>
  </w:style>
  <w:style w:type="paragraph" w:customStyle="1" w:styleId="afff2">
    <w:name w:val="Стиль По ширине Междустр.интервал:  полуторный"/>
    <w:basedOn w:val="a"/>
    <w:rsid w:val="00D37BAA"/>
    <w:pPr>
      <w:spacing w:line="288" w:lineRule="auto"/>
      <w:jc w:val="both"/>
    </w:pPr>
    <w:rPr>
      <w:szCs w:val="20"/>
    </w:rPr>
  </w:style>
  <w:style w:type="paragraph" w:customStyle="1" w:styleId="125">
    <w:name w:val="Стиль По ширине Первая строка:  125 см Междустр.интервал:  полут..."/>
    <w:basedOn w:val="a"/>
    <w:rsid w:val="00B61FE7"/>
    <w:pPr>
      <w:spacing w:line="288" w:lineRule="auto"/>
      <w:ind w:firstLine="709"/>
      <w:jc w:val="both"/>
    </w:pPr>
    <w:rPr>
      <w:szCs w:val="20"/>
    </w:rPr>
  </w:style>
  <w:style w:type="table" w:styleId="afff3">
    <w:name w:val="Table Grid"/>
    <w:basedOn w:val="a1"/>
    <w:uiPriority w:val="99"/>
    <w:rsid w:val="008E1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Document Map"/>
    <w:basedOn w:val="a"/>
    <w:link w:val="afff5"/>
    <w:rsid w:val="00D52FE0"/>
    <w:rPr>
      <w:rFonts w:ascii="Tahoma" w:hAnsi="Tahoma"/>
      <w:sz w:val="16"/>
      <w:szCs w:val="16"/>
    </w:rPr>
  </w:style>
  <w:style w:type="character" w:customStyle="1" w:styleId="afff5">
    <w:name w:val="Схема документа Знак"/>
    <w:link w:val="afff4"/>
    <w:rsid w:val="00D52FE0"/>
    <w:rPr>
      <w:rFonts w:ascii="Tahoma" w:hAnsi="Tahoma" w:cs="Tahoma"/>
      <w:sz w:val="16"/>
      <w:szCs w:val="16"/>
    </w:rPr>
  </w:style>
  <w:style w:type="paragraph" w:styleId="afff6">
    <w:name w:val="footnote text"/>
    <w:basedOn w:val="a"/>
    <w:link w:val="afff7"/>
    <w:rsid w:val="00DB0636"/>
    <w:rPr>
      <w:sz w:val="20"/>
      <w:szCs w:val="20"/>
    </w:rPr>
  </w:style>
  <w:style w:type="character" w:customStyle="1" w:styleId="afff7">
    <w:name w:val="Текст сноски Знак"/>
    <w:basedOn w:val="a0"/>
    <w:link w:val="afff6"/>
    <w:rsid w:val="00DB0636"/>
  </w:style>
  <w:style w:type="character" w:styleId="afff8">
    <w:name w:val="footnote reference"/>
    <w:rsid w:val="00DB0636"/>
    <w:rPr>
      <w:vertAlign w:val="superscript"/>
    </w:rPr>
  </w:style>
  <w:style w:type="paragraph" w:styleId="afff9">
    <w:name w:val="Revision"/>
    <w:hidden/>
    <w:uiPriority w:val="99"/>
    <w:semiHidden/>
    <w:rsid w:val="00130B73"/>
    <w:rPr>
      <w:sz w:val="24"/>
      <w:szCs w:val="24"/>
    </w:rPr>
  </w:style>
  <w:style w:type="paragraph" w:customStyle="1" w:styleId="Style1">
    <w:name w:val="Style1"/>
    <w:basedOn w:val="13"/>
    <w:rsid w:val="0001466A"/>
    <w:pPr>
      <w:numPr>
        <w:numId w:val="3"/>
      </w:numPr>
      <w:tabs>
        <w:tab w:val="clear" w:pos="851"/>
      </w:tabs>
    </w:pPr>
    <w:rPr>
      <w:rFonts w:ascii="Arial" w:hAnsi="Arial" w:cs="Arial"/>
      <w:b/>
      <w:bCs/>
      <w:i/>
      <w:iCs/>
      <w:sz w:val="20"/>
    </w:rPr>
  </w:style>
  <w:style w:type="paragraph" w:customStyle="1" w:styleId="R">
    <w:name w:val="R_Таблица текст"/>
    <w:basedOn w:val="a"/>
    <w:rsid w:val="00B806A7"/>
  </w:style>
  <w:style w:type="paragraph" w:customStyle="1" w:styleId="head">
    <w:name w:val="head"/>
    <w:basedOn w:val="a"/>
    <w:rsid w:val="001A500F"/>
    <w:pPr>
      <w:spacing w:before="100" w:beforeAutospacing="1" w:after="100" w:afterAutospacing="1"/>
    </w:pPr>
  </w:style>
  <w:style w:type="character" w:customStyle="1" w:styleId="S12">
    <w:name w:val="S_Термин Знак1"/>
    <w:link w:val="S6"/>
    <w:rsid w:val="00866824"/>
    <w:rPr>
      <w:rFonts w:ascii="Arial" w:hAnsi="Arial"/>
      <w:b/>
      <w:i/>
      <w:caps/>
      <w:sz w:val="22"/>
      <w:szCs w:val="22"/>
      <w:lang w:val="ru-RU" w:eastAsia="ru-RU" w:bidi="ar-SA"/>
    </w:rPr>
  </w:style>
  <w:style w:type="character" w:customStyle="1" w:styleId="S10">
    <w:name w:val="S_Обычный Знак1"/>
    <w:link w:val="S0"/>
    <w:rsid w:val="00A21CB9"/>
    <w:rPr>
      <w:sz w:val="24"/>
      <w:szCs w:val="24"/>
      <w:lang w:val="ru-RU" w:eastAsia="ru-RU" w:bidi="ar-SA"/>
    </w:rPr>
  </w:style>
  <w:style w:type="character" w:customStyle="1" w:styleId="Sa">
    <w:name w:val="S_Сноска Знак"/>
    <w:link w:val="S9"/>
    <w:rsid w:val="00A21CB9"/>
    <w:rPr>
      <w:rFonts w:ascii="Arial" w:hAnsi="Arial"/>
      <w:sz w:val="16"/>
      <w:szCs w:val="24"/>
      <w:lang w:val="ru-RU" w:eastAsia="ru-RU" w:bidi="ar-SA"/>
    </w:rPr>
  </w:style>
  <w:style w:type="paragraph" w:customStyle="1" w:styleId="310">
    <w:name w:val="Основной текст 31"/>
    <w:basedOn w:val="a"/>
    <w:rsid w:val="00555371"/>
    <w:pPr>
      <w:jc w:val="both"/>
    </w:pPr>
    <w:rPr>
      <w:szCs w:val="20"/>
    </w:rPr>
  </w:style>
  <w:style w:type="paragraph" w:customStyle="1" w:styleId="14">
    <w:name w:val="Обычный1"/>
    <w:rsid w:val="004A4C0F"/>
    <w:pPr>
      <w:spacing w:before="100" w:after="100"/>
    </w:pPr>
    <w:rPr>
      <w:snapToGrid w:val="0"/>
      <w:sz w:val="24"/>
    </w:rPr>
  </w:style>
  <w:style w:type="paragraph" w:customStyle="1" w:styleId="-2">
    <w:name w:val="-2"/>
    <w:basedOn w:val="a"/>
    <w:rsid w:val="0098540B"/>
    <w:pPr>
      <w:spacing w:before="100" w:beforeAutospacing="1" w:after="100" w:afterAutospacing="1"/>
    </w:pPr>
  </w:style>
  <w:style w:type="paragraph" w:customStyle="1" w:styleId="xl55">
    <w:name w:val="xl55"/>
    <w:basedOn w:val="a"/>
    <w:rsid w:val="00025F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</w:rPr>
  </w:style>
  <w:style w:type="numbering" w:styleId="111111">
    <w:name w:val="Outline List 2"/>
    <w:basedOn w:val="a2"/>
    <w:rsid w:val="00B472F7"/>
    <w:pPr>
      <w:numPr>
        <w:numId w:val="4"/>
      </w:numPr>
    </w:pPr>
  </w:style>
  <w:style w:type="paragraph" w:customStyle="1" w:styleId="xl70">
    <w:name w:val="xl70"/>
    <w:basedOn w:val="a"/>
    <w:rsid w:val="00DF40C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top"/>
    </w:pPr>
    <w:rPr>
      <w:rFonts w:ascii="Times New Roman CYR" w:eastAsia="Arial Unicode MS" w:hAnsi="Times New Roman CYR" w:cs="Times New Roman CYR"/>
      <w:u w:val="single"/>
    </w:rPr>
  </w:style>
  <w:style w:type="table" w:customStyle="1" w:styleId="Sfc">
    <w:name w:val="S_Таблица"/>
    <w:basedOn w:val="a1"/>
    <w:rsid w:val="004D2C36"/>
    <w:rPr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  <w:sz w:val="16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7CF6E"/>
        <w:vAlign w:val="center"/>
      </w:tcPr>
    </w:tblStylePr>
  </w:style>
  <w:style w:type="character" w:customStyle="1" w:styleId="S5">
    <w:name w:val="S_СписокМ_Обычный Знак"/>
    <w:link w:val="S"/>
    <w:rsid w:val="00686187"/>
    <w:rPr>
      <w:sz w:val="24"/>
      <w:szCs w:val="24"/>
    </w:rPr>
  </w:style>
  <w:style w:type="character" w:customStyle="1" w:styleId="91">
    <w:name w:val="Знак Знак9"/>
    <w:semiHidden/>
    <w:locked/>
    <w:rsid w:val="00820FA1"/>
    <w:rPr>
      <w:rFonts w:cs="Times New Roman"/>
    </w:rPr>
  </w:style>
  <w:style w:type="paragraph" w:styleId="afffa">
    <w:name w:val="TOC Heading"/>
    <w:basedOn w:val="1"/>
    <w:next w:val="a"/>
    <w:uiPriority w:val="39"/>
    <w:qFormat/>
    <w:rsid w:val="009922EC"/>
    <w:pPr>
      <w:keepLines/>
      <w:spacing w:before="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5">
    <w:name w:val="РА_Заголовок 1"/>
    <w:basedOn w:val="a"/>
    <w:rsid w:val="003401F8"/>
  </w:style>
  <w:style w:type="paragraph" w:customStyle="1" w:styleId="2a">
    <w:name w:val="РА_Заголовок 2"/>
    <w:basedOn w:val="a"/>
    <w:rsid w:val="003401F8"/>
  </w:style>
  <w:style w:type="paragraph" w:customStyle="1" w:styleId="afffb">
    <w:name w:val="РА_Нумеров_многоур_список"/>
    <w:basedOn w:val="a"/>
    <w:rsid w:val="003401F8"/>
  </w:style>
  <w:style w:type="paragraph" w:styleId="afffc">
    <w:name w:val="List Paragraph"/>
    <w:aliases w:val="Bullet_IRAO,Мой Список,AC List 01,Подпись рисунка,Table-Normal,RSHB_Table-Normal,lp1,Bullet List,FooterText,numbered,Paragraphe de liste1,List Paragraph1,Заголовок_3,Num Bullet 1,Table Number Paragraph,Bullet Number,Bulletr List Paragraph"/>
    <w:basedOn w:val="a"/>
    <w:link w:val="afffd"/>
    <w:uiPriority w:val="34"/>
    <w:qFormat/>
    <w:rsid w:val="00660935"/>
    <w:pPr>
      <w:ind w:left="708"/>
    </w:pPr>
  </w:style>
  <w:style w:type="character" w:customStyle="1" w:styleId="21">
    <w:name w:val="Заголовок 2 Знак1"/>
    <w:aliases w:val="HD2 Знак,HEAD_2 Знак,HEAD_21 Знак,Heading 2a Знак,h2 main heading Знак,HEAD_22 Знак,HEAD_211 Знак,HEAD_23 Знак,HEAD_212 Знак,HEAD_24 Знак,HEAD_213 Знак,HEAD_25 Знак,HEAD_214 Знак,HEAD_26 Знак,HEAD_215 Знак,HEAD_27 Знак,HEAD_216 Знак"/>
    <w:link w:val="2"/>
    <w:uiPriority w:val="99"/>
    <w:locked/>
    <w:rsid w:val="00D71341"/>
    <w:rPr>
      <w:rFonts w:ascii="Arial" w:hAnsi="Arial" w:cs="Arial"/>
      <w:b/>
      <w:bCs/>
      <w:i/>
      <w:iCs/>
      <w:sz w:val="28"/>
      <w:szCs w:val="28"/>
    </w:rPr>
  </w:style>
  <w:style w:type="character" w:customStyle="1" w:styleId="a6">
    <w:name w:val="Верхний колонтитул Знак"/>
    <w:link w:val="a5"/>
    <w:rsid w:val="009A7527"/>
    <w:rPr>
      <w:sz w:val="24"/>
      <w:szCs w:val="24"/>
    </w:rPr>
  </w:style>
  <w:style w:type="character" w:customStyle="1" w:styleId="a8">
    <w:name w:val="Нижний колонтитул Знак"/>
    <w:link w:val="a7"/>
    <w:rsid w:val="00B357FD"/>
    <w:rPr>
      <w:sz w:val="24"/>
      <w:szCs w:val="24"/>
    </w:rPr>
  </w:style>
  <w:style w:type="character" w:customStyle="1" w:styleId="aff6">
    <w:name w:val="Текст примечания Знак"/>
    <w:link w:val="aff5"/>
    <w:semiHidden/>
    <w:rsid w:val="007D2A17"/>
  </w:style>
  <w:style w:type="paragraph" w:styleId="afffe">
    <w:name w:val="No Spacing"/>
    <w:basedOn w:val="a"/>
    <w:uiPriority w:val="1"/>
    <w:qFormat/>
    <w:rsid w:val="00131CBA"/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7057EB"/>
    <w:rPr>
      <w:rFonts w:ascii="Arial" w:hAnsi="Arial" w:cs="Arial"/>
      <w:b/>
      <w:bCs/>
      <w:kern w:val="32"/>
      <w:sz w:val="32"/>
      <w:szCs w:val="32"/>
    </w:rPr>
  </w:style>
  <w:style w:type="paragraph" w:customStyle="1" w:styleId="CoverSubtitle">
    <w:name w:val="Cover Subtitle"/>
    <w:basedOn w:val="a"/>
    <w:next w:val="a"/>
    <w:rsid w:val="00170368"/>
    <w:pPr>
      <w:keepNext/>
      <w:keepLines/>
      <w:pBdr>
        <w:top w:val="single" w:sz="6" w:space="24" w:color="auto"/>
      </w:pBdr>
      <w:tabs>
        <w:tab w:val="left" w:pos="2835"/>
      </w:tabs>
      <w:suppressAutoHyphens/>
      <w:spacing w:line="480" w:lineRule="atLeast"/>
      <w:ind w:left="11"/>
      <w:jc w:val="both"/>
    </w:pPr>
    <w:rPr>
      <w:b/>
      <w:spacing w:val="-30"/>
      <w:kern w:val="28"/>
      <w:sz w:val="48"/>
    </w:rPr>
  </w:style>
  <w:style w:type="character" w:customStyle="1" w:styleId="afffd">
    <w:name w:val="Абзац списка Знак"/>
    <w:aliases w:val="Bullet_IRAO Знак,Мой Список Знак,AC List 01 Знак,Подпись рисунка Знак,Table-Normal Знак,RSHB_Table-Normal Знак,lp1 Знак,Bullet List Знак,FooterText Знак,numbered Знак,Paragraphe de liste1 Знак,List Paragraph1 Знак,Заголовок_3 Знак"/>
    <w:basedOn w:val="a0"/>
    <w:link w:val="afffc"/>
    <w:uiPriority w:val="34"/>
    <w:qFormat/>
    <w:locked/>
    <w:rsid w:val="00044978"/>
    <w:rPr>
      <w:sz w:val="24"/>
      <w:szCs w:val="24"/>
    </w:rPr>
  </w:style>
  <w:style w:type="character" w:customStyle="1" w:styleId="Sfd">
    <w:name w:val="S_Обозначение"/>
    <w:uiPriority w:val="99"/>
    <w:rsid w:val="00614329"/>
    <w:rPr>
      <w:rFonts w:ascii="Arial" w:hAnsi="Arial"/>
      <w:b/>
      <w:i/>
      <w:caps/>
      <w:sz w:val="20"/>
      <w:vertAlign w:val="baseline"/>
    </w:rPr>
  </w:style>
  <w:style w:type="character" w:customStyle="1" w:styleId="S01">
    <w:name w:val="S_Термин01"/>
    <w:uiPriority w:val="99"/>
    <w:rsid w:val="00614329"/>
    <w:rPr>
      <w:rFonts w:ascii="Arial" w:hAnsi="Arial" w:cs="Arial"/>
      <w:b/>
      <w:bCs/>
      <w:i/>
      <w:iCs/>
      <w:caps/>
      <w:sz w:val="20"/>
      <w:szCs w:val="20"/>
      <w:lang w:val="ru-RU" w:eastAsia="ru-RU"/>
    </w:rPr>
  </w:style>
  <w:style w:type="paragraph" w:customStyle="1" w:styleId="CharChar">
    <w:name w:val="Char Char"/>
    <w:basedOn w:val="a"/>
    <w:rsid w:val="00D31D0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S2">
    <w:name w:val="S_Заголовок2_Приложение_Нумерованный"/>
    <w:basedOn w:val="S20"/>
    <w:rsid w:val="00224AE0"/>
    <w:pPr>
      <w:numPr>
        <w:ilvl w:val="1"/>
        <w:numId w:val="6"/>
      </w:numPr>
    </w:pPr>
  </w:style>
  <w:style w:type="paragraph" w:customStyle="1" w:styleId="S3">
    <w:name w:val="S_Заголовок3_Приложение_Нумерованный"/>
    <w:basedOn w:val="S2"/>
    <w:next w:val="S0"/>
    <w:rsid w:val="00224AE0"/>
    <w:pPr>
      <w:numPr>
        <w:ilvl w:val="2"/>
      </w:numPr>
    </w:pPr>
    <w:rPr>
      <w:snapToGrid w:val="0"/>
    </w:rPr>
  </w:style>
  <w:style w:type="paragraph" w:customStyle="1" w:styleId="S4">
    <w:name w:val="S_Заголовок4_Приложение_Нумерованный"/>
    <w:basedOn w:val="S3"/>
    <w:next w:val="S0"/>
    <w:rsid w:val="00224AE0"/>
    <w:pPr>
      <w:numPr>
        <w:ilvl w:val="3"/>
      </w:numPr>
    </w:pPr>
  </w:style>
  <w:style w:type="paragraph" w:customStyle="1" w:styleId="Table">
    <w:name w:val="Table"/>
    <w:basedOn w:val="af6"/>
    <w:rsid w:val="00CC1994"/>
    <w:pPr>
      <w:tabs>
        <w:tab w:val="left" w:pos="900"/>
        <w:tab w:val="left" w:pos="2880"/>
      </w:tabs>
      <w:spacing w:line="240" w:lineRule="atLeast"/>
      <w:jc w:val="both"/>
    </w:pPr>
    <w:rPr>
      <w:rFonts w:ascii="Arial" w:hAnsi="Arial"/>
      <w:sz w:val="20"/>
      <w:lang w:val="en-US" w:eastAsia="en-US"/>
    </w:rPr>
  </w:style>
  <w:style w:type="paragraph" w:customStyle="1" w:styleId="16">
    <w:name w:val="Абзац списка1"/>
    <w:basedOn w:val="a"/>
    <w:rsid w:val="00212E8A"/>
    <w:pPr>
      <w:widowControl w:val="0"/>
      <w:tabs>
        <w:tab w:val="left" w:pos="1690"/>
      </w:tabs>
      <w:spacing w:before="240"/>
      <w:ind w:left="720"/>
      <w:contextualSpacing/>
      <w:jc w:val="both"/>
    </w:pPr>
    <w:rPr>
      <w:rFonts w:eastAsia="Calibri"/>
    </w:rPr>
  </w:style>
  <w:style w:type="paragraph" w:customStyle="1" w:styleId="Style7">
    <w:name w:val="Style7"/>
    <w:basedOn w:val="a"/>
    <w:uiPriority w:val="99"/>
    <w:rsid w:val="0086717D"/>
    <w:pPr>
      <w:widowControl w:val="0"/>
      <w:autoSpaceDE w:val="0"/>
      <w:autoSpaceDN w:val="0"/>
      <w:adjustRightInd w:val="0"/>
      <w:jc w:val="center"/>
    </w:pPr>
  </w:style>
  <w:style w:type="character" w:customStyle="1" w:styleId="FontStyle46">
    <w:name w:val="Font Style46"/>
    <w:basedOn w:val="a0"/>
    <w:uiPriority w:val="99"/>
    <w:rsid w:val="0086717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51">
    <w:name w:val="Font Style51"/>
    <w:basedOn w:val="a0"/>
    <w:uiPriority w:val="99"/>
    <w:rsid w:val="0086717D"/>
    <w:rPr>
      <w:rFonts w:ascii="Times New Roman" w:hAnsi="Times New Roman" w:cs="Times New Roman"/>
      <w:sz w:val="22"/>
      <w:szCs w:val="22"/>
    </w:rPr>
  </w:style>
  <w:style w:type="paragraph" w:customStyle="1" w:styleId="affff">
    <w:name w:val="Копия"/>
    <w:basedOn w:val="a"/>
    <w:rsid w:val="00251731"/>
    <w:rPr>
      <w:sz w:val="20"/>
      <w:szCs w:val="20"/>
    </w:rPr>
  </w:style>
  <w:style w:type="paragraph" w:customStyle="1" w:styleId="xl64">
    <w:name w:val="xl64"/>
    <w:basedOn w:val="a"/>
    <w:rsid w:val="002B2875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5">
    <w:name w:val="xl65"/>
    <w:basedOn w:val="a"/>
    <w:rsid w:val="002B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6">
    <w:name w:val="xl66"/>
    <w:basedOn w:val="a"/>
    <w:rsid w:val="002B2875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2B2875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8">
    <w:name w:val="xl68"/>
    <w:basedOn w:val="a"/>
    <w:rsid w:val="002B2875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9">
    <w:name w:val="xl69"/>
    <w:basedOn w:val="a"/>
    <w:rsid w:val="002B287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a"/>
    <w:rsid w:val="002B2875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customStyle="1" w:styleId="affff0">
    <w:name w:val="Основной текст_"/>
    <w:basedOn w:val="a0"/>
    <w:link w:val="17"/>
    <w:rsid w:val="00B12AF8"/>
    <w:rPr>
      <w:sz w:val="23"/>
      <w:szCs w:val="23"/>
      <w:shd w:val="clear" w:color="auto" w:fill="FFFFFF"/>
    </w:rPr>
  </w:style>
  <w:style w:type="paragraph" w:customStyle="1" w:styleId="17">
    <w:name w:val="Основной текст1"/>
    <w:basedOn w:val="a"/>
    <w:link w:val="affff0"/>
    <w:rsid w:val="00B12AF8"/>
    <w:pPr>
      <w:shd w:val="clear" w:color="auto" w:fill="FFFFFF"/>
      <w:spacing w:line="0" w:lineRule="atLeast"/>
      <w:ind w:hanging="340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35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9F1EE3"/>
    <w:rPr>
      <w:sz w:val="24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4D4C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HD2,HEAD_2,HEAD_21,Heading 2a,h2 main heading,HEAD_22,HEAD_211,HEAD_23,HEAD_212,HEAD_24,HEAD_213,HEAD_25,HEAD_214,HEAD_26,HEAD_215,HEAD_27,HEAD_216,HEAD_28,HEAD_217,HEAD_111,HE...,Заголовок 2 Знак,Heading 2 Char2 Char,Heading 2 Char1 Char Ch"/>
    <w:basedOn w:val="a"/>
    <w:next w:val="a"/>
    <w:link w:val="21"/>
    <w:uiPriority w:val="9"/>
    <w:qFormat/>
    <w:rsid w:val="004D4C1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aliases w:val="H3,h3 sub heading,Заголовок 3 Знак,Подраздел"/>
    <w:basedOn w:val="a"/>
    <w:next w:val="a"/>
    <w:uiPriority w:val="9"/>
    <w:qFormat/>
    <w:rsid w:val="004D4C11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H4,h4 sub sub heading,h4,a) b) c),Заголовок 4 Знак,Параграф Знак"/>
    <w:basedOn w:val="a"/>
    <w:next w:val="a"/>
    <w:qFormat/>
    <w:rsid w:val="004D4C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04004"/>
    <w:pPr>
      <w:spacing w:before="240" w:after="60"/>
      <w:outlineLvl w:val="4"/>
    </w:pPr>
    <w:rPr>
      <w:rFonts w:ascii="Arial" w:hAnsi="Arial"/>
      <w:b/>
      <w:bCs/>
      <w:iCs/>
      <w:sz w:val="32"/>
      <w:szCs w:val="26"/>
    </w:rPr>
  </w:style>
  <w:style w:type="paragraph" w:styleId="6">
    <w:name w:val="heading 6"/>
    <w:basedOn w:val="a"/>
    <w:next w:val="a"/>
    <w:qFormat/>
    <w:rsid w:val="00204004"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7">
    <w:name w:val="heading 7"/>
    <w:basedOn w:val="a"/>
    <w:next w:val="a"/>
    <w:qFormat/>
    <w:rsid w:val="004D4C11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4D4C1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4D4C1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_Заголовок1"/>
    <w:basedOn w:val="a"/>
    <w:rsid w:val="004D4C11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0">
    <w:name w:val="S_Заголовок2"/>
    <w:basedOn w:val="a"/>
    <w:autoRedefine/>
    <w:rsid w:val="00966910"/>
    <w:pPr>
      <w:keepNext/>
      <w:outlineLvl w:val="1"/>
    </w:pPr>
    <w:rPr>
      <w:rFonts w:ascii="Arial" w:hAnsi="Arial"/>
      <w:b/>
      <w:caps/>
    </w:rPr>
  </w:style>
  <w:style w:type="paragraph" w:customStyle="1" w:styleId="S0">
    <w:name w:val="S_Обычный"/>
    <w:basedOn w:val="a"/>
    <w:link w:val="S10"/>
    <w:rsid w:val="00A21CB9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">
    <w:name w:val="S_СписокМ_Обычный"/>
    <w:basedOn w:val="a"/>
    <w:link w:val="S5"/>
    <w:rsid w:val="004D4C11"/>
    <w:pPr>
      <w:numPr>
        <w:numId w:val="1"/>
      </w:numPr>
      <w:tabs>
        <w:tab w:val="left" w:pos="902"/>
      </w:tabs>
      <w:spacing w:before="120" w:after="120"/>
      <w:jc w:val="both"/>
    </w:pPr>
  </w:style>
  <w:style w:type="paragraph" w:customStyle="1" w:styleId="S11">
    <w:name w:val="S_Заголовок1_СписокН"/>
    <w:basedOn w:val="S1"/>
    <w:autoRedefine/>
    <w:rsid w:val="00B12AF8"/>
    <w:pPr>
      <w:keepNext w:val="0"/>
      <w:pageBreakBefore w:val="0"/>
      <w:widowControl w:val="0"/>
      <w:tabs>
        <w:tab w:val="left" w:pos="1276"/>
      </w:tabs>
      <w:spacing w:after="120"/>
      <w:ind w:firstLine="709"/>
      <w:jc w:val="left"/>
    </w:pPr>
    <w:rPr>
      <w:rFonts w:ascii="Arial Narrow" w:hAnsi="Arial Narrow"/>
      <w:color w:val="17365D" w:themeColor="text2" w:themeShade="BF"/>
      <w:sz w:val="28"/>
      <w:szCs w:val="28"/>
    </w:rPr>
  </w:style>
  <w:style w:type="paragraph" w:customStyle="1" w:styleId="S21">
    <w:name w:val="S_Заголовок2_СписокН"/>
    <w:basedOn w:val="S20"/>
    <w:autoRedefine/>
    <w:rsid w:val="00F66F90"/>
    <w:pPr>
      <w:tabs>
        <w:tab w:val="left" w:pos="567"/>
      </w:tabs>
      <w:spacing w:after="240"/>
      <w:ind w:left="360"/>
    </w:pPr>
  </w:style>
  <w:style w:type="paragraph" w:customStyle="1" w:styleId="S6">
    <w:name w:val="S_Термин"/>
    <w:basedOn w:val="a"/>
    <w:link w:val="S12"/>
    <w:autoRedefine/>
    <w:rsid w:val="00866824"/>
    <w:pPr>
      <w:jc w:val="both"/>
    </w:pPr>
    <w:rPr>
      <w:rFonts w:ascii="Arial" w:hAnsi="Arial"/>
      <w:b/>
      <w:i/>
      <w:cap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6F3FA5"/>
    <w:pPr>
      <w:tabs>
        <w:tab w:val="left" w:pos="482"/>
        <w:tab w:val="right" w:leader="dot" w:pos="9720"/>
      </w:tabs>
      <w:spacing w:before="120"/>
      <w:ind w:right="76"/>
      <w:jc w:val="both"/>
    </w:pPr>
    <w:rPr>
      <w:rFonts w:ascii="Arial" w:hAnsi="Arial"/>
      <w:b/>
      <w:bCs/>
      <w:caps/>
      <w:sz w:val="20"/>
      <w:szCs w:val="20"/>
    </w:rPr>
  </w:style>
  <w:style w:type="paragraph" w:styleId="50">
    <w:name w:val="index 5"/>
    <w:basedOn w:val="a"/>
    <w:next w:val="a"/>
    <w:autoRedefine/>
    <w:semiHidden/>
    <w:rsid w:val="004D4C11"/>
    <w:pPr>
      <w:ind w:left="1200" w:hanging="240"/>
    </w:pPr>
  </w:style>
  <w:style w:type="paragraph" w:styleId="20">
    <w:name w:val="toc 2"/>
    <w:basedOn w:val="a"/>
    <w:next w:val="a"/>
    <w:autoRedefine/>
    <w:uiPriority w:val="39"/>
    <w:qFormat/>
    <w:rsid w:val="006E4343"/>
    <w:pPr>
      <w:tabs>
        <w:tab w:val="left" w:pos="960"/>
        <w:tab w:val="right" w:leader="dot" w:pos="9720"/>
      </w:tabs>
      <w:spacing w:before="120"/>
      <w:ind w:left="238"/>
      <w:jc w:val="both"/>
    </w:pPr>
    <w:rPr>
      <w:rFonts w:ascii="Arial" w:hAnsi="Arial"/>
      <w:b/>
      <w:caps/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F3FA5"/>
    <w:pPr>
      <w:tabs>
        <w:tab w:val="left" w:pos="1200"/>
        <w:tab w:val="right" w:leader="dot" w:pos="9720"/>
      </w:tabs>
      <w:spacing w:before="120"/>
      <w:ind w:left="482"/>
      <w:jc w:val="both"/>
    </w:pPr>
    <w:rPr>
      <w:rFonts w:ascii="Arial" w:hAnsi="Arial"/>
      <w:i/>
      <w:iCs/>
      <w:caps/>
      <w:sz w:val="16"/>
      <w:szCs w:val="16"/>
    </w:rPr>
  </w:style>
  <w:style w:type="paragraph" w:styleId="40">
    <w:name w:val="toc 4"/>
    <w:basedOn w:val="a"/>
    <w:next w:val="a"/>
    <w:autoRedefine/>
    <w:semiHidden/>
    <w:rsid w:val="004D4C11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4D4C11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4D4C11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4D4C11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4D4C11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4D4C11"/>
    <w:pPr>
      <w:ind w:left="1920"/>
    </w:pPr>
    <w:rPr>
      <w:sz w:val="18"/>
      <w:szCs w:val="18"/>
    </w:rPr>
  </w:style>
  <w:style w:type="paragraph" w:customStyle="1" w:styleId="S30">
    <w:name w:val="S_Заголовок3_СписокН"/>
    <w:basedOn w:val="a"/>
    <w:rsid w:val="004D4C11"/>
    <w:pPr>
      <w:keepNext/>
      <w:spacing w:before="360" w:after="240"/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S40">
    <w:name w:val="S_Заголовок4_СписокН"/>
    <w:basedOn w:val="S0"/>
    <w:autoRedefine/>
    <w:rsid w:val="00F0410A"/>
    <w:pPr>
      <w:ind w:left="1080"/>
    </w:pPr>
    <w:rPr>
      <w:rFonts w:ascii="Arial" w:hAnsi="Arial"/>
      <w:i/>
      <w:caps/>
      <w:sz w:val="20"/>
      <w:szCs w:val="20"/>
    </w:rPr>
  </w:style>
  <w:style w:type="paragraph" w:customStyle="1" w:styleId="S7">
    <w:name w:val="S_Примечание"/>
    <w:basedOn w:val="S0"/>
    <w:autoRedefine/>
    <w:rsid w:val="004D4C11"/>
    <w:pPr>
      <w:ind w:left="567"/>
    </w:pPr>
    <w:rPr>
      <w:i/>
      <w:u w:val="single"/>
    </w:rPr>
  </w:style>
  <w:style w:type="paragraph" w:customStyle="1" w:styleId="S8">
    <w:name w:val="S_ПримечаниеТекст"/>
    <w:basedOn w:val="S0"/>
    <w:autoRedefine/>
    <w:rsid w:val="004D4C11"/>
    <w:pPr>
      <w:ind w:left="567"/>
    </w:pPr>
    <w:rPr>
      <w:i/>
    </w:rPr>
  </w:style>
  <w:style w:type="paragraph" w:customStyle="1" w:styleId="S9">
    <w:name w:val="S_Сноска"/>
    <w:basedOn w:val="S0"/>
    <w:link w:val="Sa"/>
    <w:autoRedefine/>
    <w:rsid w:val="004D4C11"/>
    <w:rPr>
      <w:rFonts w:ascii="Arial" w:hAnsi="Arial"/>
      <w:sz w:val="16"/>
    </w:rPr>
  </w:style>
  <w:style w:type="paragraph" w:customStyle="1" w:styleId="Sb">
    <w:name w:val="S_НазваниеРисунка"/>
    <w:basedOn w:val="a"/>
    <w:rsid w:val="004D4C11"/>
    <w:pPr>
      <w:spacing w:before="120" w:after="120"/>
      <w:jc w:val="center"/>
    </w:pPr>
    <w:rPr>
      <w:rFonts w:ascii="Arial" w:hAnsi="Arial"/>
      <w:b/>
      <w:sz w:val="20"/>
    </w:rPr>
  </w:style>
  <w:style w:type="paragraph" w:customStyle="1" w:styleId="Sc">
    <w:name w:val="S_Гиперссылка"/>
    <w:basedOn w:val="S0"/>
    <w:autoRedefine/>
    <w:rsid w:val="004D4C11"/>
    <w:rPr>
      <w:color w:val="0000FF"/>
      <w:u w:val="single"/>
    </w:rPr>
  </w:style>
  <w:style w:type="paragraph" w:customStyle="1" w:styleId="Sd">
    <w:name w:val="S_НазваниеТаблицы"/>
    <w:basedOn w:val="S0"/>
    <w:rsid w:val="004D4C11"/>
    <w:pPr>
      <w:keepNext/>
      <w:jc w:val="right"/>
    </w:pPr>
    <w:rPr>
      <w:rFonts w:ascii="Arial" w:hAnsi="Arial"/>
      <w:b/>
      <w:sz w:val="20"/>
    </w:rPr>
  </w:style>
  <w:style w:type="paragraph" w:customStyle="1" w:styleId="S13">
    <w:name w:val="S_ТекстВТаблице1"/>
    <w:basedOn w:val="S0"/>
    <w:rsid w:val="004D4C11"/>
    <w:pPr>
      <w:jc w:val="left"/>
    </w:pPr>
    <w:rPr>
      <w:szCs w:val="28"/>
    </w:rPr>
  </w:style>
  <w:style w:type="paragraph" w:customStyle="1" w:styleId="S22">
    <w:name w:val="S_ТекстВТаблице2"/>
    <w:basedOn w:val="S0"/>
    <w:autoRedefine/>
    <w:rsid w:val="00C80BE3"/>
    <w:pPr>
      <w:jc w:val="left"/>
    </w:pPr>
    <w:rPr>
      <w:sz w:val="20"/>
    </w:rPr>
  </w:style>
  <w:style w:type="paragraph" w:customStyle="1" w:styleId="S31">
    <w:name w:val="S_ТекстВТаблице3"/>
    <w:basedOn w:val="S0"/>
    <w:autoRedefine/>
    <w:rsid w:val="004D4C11"/>
    <w:pPr>
      <w:jc w:val="left"/>
    </w:pPr>
    <w:rPr>
      <w:sz w:val="16"/>
    </w:rPr>
  </w:style>
  <w:style w:type="paragraph" w:styleId="a3">
    <w:name w:val="Balloon Text"/>
    <w:basedOn w:val="a"/>
    <w:semiHidden/>
    <w:rsid w:val="004D4C11"/>
    <w:rPr>
      <w:rFonts w:ascii="Tahoma" w:hAnsi="Tahoma" w:cs="Tahoma"/>
      <w:sz w:val="16"/>
      <w:szCs w:val="16"/>
    </w:rPr>
  </w:style>
  <w:style w:type="paragraph" w:customStyle="1" w:styleId="S23">
    <w:name w:val="S_ЗаголовкиТаблицы2"/>
    <w:basedOn w:val="S0"/>
    <w:autoRedefine/>
    <w:rsid w:val="004D4C11"/>
    <w:pPr>
      <w:jc w:val="center"/>
    </w:pPr>
    <w:rPr>
      <w:rFonts w:ascii="Arial" w:hAnsi="Arial"/>
      <w:b/>
      <w:sz w:val="14"/>
    </w:rPr>
  </w:style>
  <w:style w:type="paragraph" w:styleId="a4">
    <w:name w:val="caption"/>
    <w:basedOn w:val="a"/>
    <w:next w:val="a"/>
    <w:autoRedefine/>
    <w:uiPriority w:val="35"/>
    <w:qFormat/>
    <w:rsid w:val="00B12AF8"/>
    <w:pPr>
      <w:jc w:val="center"/>
    </w:pPr>
    <w:rPr>
      <w:b/>
      <w:bCs/>
      <w:sz w:val="20"/>
      <w:szCs w:val="20"/>
    </w:rPr>
  </w:style>
  <w:style w:type="paragraph" w:styleId="a5">
    <w:name w:val="header"/>
    <w:basedOn w:val="a"/>
    <w:link w:val="a6"/>
    <w:rsid w:val="004D4C1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4D4C11"/>
    <w:pPr>
      <w:tabs>
        <w:tab w:val="center" w:pos="4677"/>
        <w:tab w:val="right" w:pos="9355"/>
      </w:tabs>
    </w:pPr>
  </w:style>
  <w:style w:type="character" w:styleId="a9">
    <w:name w:val="Hyperlink"/>
    <w:uiPriority w:val="99"/>
    <w:rsid w:val="004D4C11"/>
    <w:rPr>
      <w:color w:val="0000FF"/>
      <w:u w:val="single"/>
    </w:rPr>
  </w:style>
  <w:style w:type="paragraph" w:customStyle="1" w:styleId="Se">
    <w:name w:val="S_ВерхКолонтитулТекст"/>
    <w:basedOn w:val="S0"/>
    <w:autoRedefine/>
    <w:rsid w:val="005F6C20"/>
    <w:pPr>
      <w:jc w:val="right"/>
    </w:pPr>
    <w:rPr>
      <w:rFonts w:ascii="Arial" w:hAnsi="Arial"/>
      <w:b/>
      <w:caps/>
      <w:sz w:val="10"/>
      <w:szCs w:val="10"/>
    </w:rPr>
  </w:style>
  <w:style w:type="paragraph" w:customStyle="1" w:styleId="Sf">
    <w:name w:val="S_НижнКолонтПрав"/>
    <w:basedOn w:val="S0"/>
    <w:autoRedefine/>
    <w:rsid w:val="004D4C11"/>
    <w:pPr>
      <w:jc w:val="right"/>
    </w:pPr>
    <w:rPr>
      <w:rFonts w:ascii="Arial" w:hAnsi="Arial"/>
      <w:b/>
      <w:caps/>
      <w:sz w:val="12"/>
      <w:szCs w:val="12"/>
    </w:rPr>
  </w:style>
  <w:style w:type="paragraph" w:customStyle="1" w:styleId="Sf0">
    <w:name w:val="S_НижнКолонтЛев"/>
    <w:basedOn w:val="S0"/>
    <w:autoRedefine/>
    <w:rsid w:val="009C313F"/>
    <w:pPr>
      <w:jc w:val="left"/>
    </w:pPr>
    <w:rPr>
      <w:rFonts w:ascii="Arial" w:hAnsi="Arial" w:cs="Arial"/>
      <w:caps/>
      <w:snapToGrid w:val="0"/>
      <w:sz w:val="10"/>
      <w:szCs w:val="10"/>
    </w:rPr>
  </w:style>
  <w:style w:type="paragraph" w:styleId="31">
    <w:name w:val="List 3"/>
    <w:basedOn w:val="a"/>
    <w:rsid w:val="004D4C11"/>
    <w:pPr>
      <w:ind w:left="849" w:hanging="283"/>
    </w:pPr>
  </w:style>
  <w:style w:type="paragraph" w:styleId="41">
    <w:name w:val="List 4"/>
    <w:basedOn w:val="a"/>
    <w:rsid w:val="004D4C11"/>
    <w:pPr>
      <w:ind w:left="1132" w:hanging="283"/>
    </w:pPr>
  </w:style>
  <w:style w:type="paragraph" w:customStyle="1" w:styleId="Sf1">
    <w:name w:val="S_Содержание"/>
    <w:basedOn w:val="S0"/>
    <w:autoRedefine/>
    <w:rsid w:val="004D4C11"/>
    <w:rPr>
      <w:rFonts w:ascii="Arial" w:hAnsi="Arial"/>
      <w:b/>
      <w:caps/>
      <w:color w:val="AF931D"/>
      <w:sz w:val="32"/>
      <w:szCs w:val="32"/>
    </w:rPr>
  </w:style>
  <w:style w:type="paragraph" w:customStyle="1" w:styleId="S14">
    <w:name w:val="S_ТекстСодержания1"/>
    <w:basedOn w:val="S0"/>
    <w:autoRedefine/>
    <w:rsid w:val="004D4C11"/>
    <w:rPr>
      <w:rFonts w:ascii="Arial" w:hAnsi="Arial"/>
      <w:b/>
      <w:caps/>
      <w:sz w:val="20"/>
      <w:szCs w:val="20"/>
    </w:rPr>
  </w:style>
  <w:style w:type="character" w:customStyle="1" w:styleId="Sf2">
    <w:name w:val="S_Обычный Знак"/>
    <w:rsid w:val="004D4C11"/>
    <w:rPr>
      <w:sz w:val="24"/>
      <w:szCs w:val="24"/>
      <w:lang w:val="ru-RU" w:eastAsia="ru-RU" w:bidi="ar-SA"/>
    </w:rPr>
  </w:style>
  <w:style w:type="character" w:customStyle="1" w:styleId="S15">
    <w:name w:val="S_ТекстСодержания1 Знак"/>
    <w:rsid w:val="004D4C11"/>
    <w:rPr>
      <w:rFonts w:ascii="Arial" w:hAnsi="Arial"/>
      <w:b/>
      <w:caps/>
      <w:sz w:val="24"/>
      <w:szCs w:val="24"/>
      <w:lang w:val="ru-RU" w:eastAsia="ru-RU" w:bidi="ar-SA"/>
    </w:rPr>
  </w:style>
  <w:style w:type="paragraph" w:styleId="HTML">
    <w:name w:val="HTML Address"/>
    <w:basedOn w:val="a"/>
    <w:rsid w:val="004D4C11"/>
    <w:rPr>
      <w:i/>
      <w:iCs/>
    </w:rPr>
  </w:style>
  <w:style w:type="paragraph" w:styleId="aa">
    <w:name w:val="envelope address"/>
    <w:basedOn w:val="a"/>
    <w:rsid w:val="004D4C1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0"/>
    <w:rsid w:val="004D4C11"/>
  </w:style>
  <w:style w:type="character" w:styleId="ab">
    <w:name w:val="Emphasis"/>
    <w:qFormat/>
    <w:rsid w:val="004D4C11"/>
    <w:rPr>
      <w:i/>
      <w:iCs/>
    </w:rPr>
  </w:style>
  <w:style w:type="paragraph" w:styleId="ac">
    <w:name w:val="Date"/>
    <w:basedOn w:val="a"/>
    <w:next w:val="a"/>
    <w:rsid w:val="004D4C11"/>
  </w:style>
  <w:style w:type="paragraph" w:styleId="ad">
    <w:name w:val="Note Heading"/>
    <w:basedOn w:val="a"/>
    <w:next w:val="a"/>
    <w:rsid w:val="004D4C11"/>
  </w:style>
  <w:style w:type="character" w:styleId="HTML1">
    <w:name w:val="HTML Keyboard"/>
    <w:rsid w:val="004D4C11"/>
    <w:rPr>
      <w:rFonts w:ascii="Courier New" w:hAnsi="Courier New" w:cs="Courier New"/>
      <w:sz w:val="20"/>
      <w:szCs w:val="20"/>
    </w:rPr>
  </w:style>
  <w:style w:type="character" w:styleId="HTML2">
    <w:name w:val="HTML Code"/>
    <w:rsid w:val="004D4C11"/>
    <w:rPr>
      <w:rFonts w:ascii="Courier New" w:hAnsi="Courier New" w:cs="Courier New"/>
      <w:sz w:val="20"/>
      <w:szCs w:val="20"/>
    </w:rPr>
  </w:style>
  <w:style w:type="paragraph" w:styleId="ae">
    <w:name w:val="Body Text"/>
    <w:aliases w:val="Основной текст Знак,Основной текст Знак Знак Знак,Основной текст Знак Знак Знак Знак Знак Знак Знак"/>
    <w:basedOn w:val="a"/>
    <w:rsid w:val="004D4C11"/>
    <w:pPr>
      <w:spacing w:after="120"/>
    </w:pPr>
  </w:style>
  <w:style w:type="paragraph" w:styleId="af">
    <w:name w:val="Body Text First Indent"/>
    <w:basedOn w:val="ae"/>
    <w:rsid w:val="004D4C11"/>
    <w:pPr>
      <w:ind w:firstLine="210"/>
    </w:pPr>
  </w:style>
  <w:style w:type="paragraph" w:styleId="af0">
    <w:name w:val="Body Text Indent"/>
    <w:basedOn w:val="a"/>
    <w:rsid w:val="004D4C11"/>
    <w:pPr>
      <w:spacing w:after="120"/>
      <w:ind w:left="283"/>
    </w:pPr>
  </w:style>
  <w:style w:type="paragraph" w:styleId="22">
    <w:name w:val="Body Text First Indent 2"/>
    <w:basedOn w:val="af0"/>
    <w:rsid w:val="004D4C11"/>
    <w:pPr>
      <w:ind w:firstLine="210"/>
    </w:pPr>
  </w:style>
  <w:style w:type="paragraph" w:styleId="af1">
    <w:name w:val="List Bullet"/>
    <w:basedOn w:val="a"/>
    <w:rsid w:val="004D4C11"/>
    <w:pPr>
      <w:tabs>
        <w:tab w:val="num" w:pos="360"/>
      </w:tabs>
      <w:ind w:left="360" w:hanging="360"/>
    </w:pPr>
  </w:style>
  <w:style w:type="paragraph" w:styleId="23">
    <w:name w:val="List Bullet 2"/>
    <w:basedOn w:val="a"/>
    <w:rsid w:val="004D4C11"/>
    <w:pPr>
      <w:tabs>
        <w:tab w:val="num" w:pos="643"/>
      </w:tabs>
      <w:ind w:left="643" w:hanging="360"/>
    </w:pPr>
  </w:style>
  <w:style w:type="paragraph" w:styleId="32">
    <w:name w:val="List Bullet 3"/>
    <w:basedOn w:val="a"/>
    <w:rsid w:val="004D4C11"/>
    <w:pPr>
      <w:tabs>
        <w:tab w:val="num" w:pos="926"/>
      </w:tabs>
      <w:ind w:left="926" w:hanging="360"/>
    </w:pPr>
  </w:style>
  <w:style w:type="paragraph" w:styleId="42">
    <w:name w:val="List Bullet 4"/>
    <w:basedOn w:val="a"/>
    <w:rsid w:val="004D4C11"/>
    <w:pPr>
      <w:tabs>
        <w:tab w:val="num" w:pos="1209"/>
      </w:tabs>
      <w:ind w:left="1209" w:hanging="360"/>
    </w:pPr>
  </w:style>
  <w:style w:type="paragraph" w:styleId="52">
    <w:name w:val="List Bullet 5"/>
    <w:basedOn w:val="a"/>
    <w:rsid w:val="004D4C11"/>
    <w:pPr>
      <w:tabs>
        <w:tab w:val="num" w:pos="1492"/>
      </w:tabs>
      <w:ind w:left="1492" w:hanging="360"/>
    </w:pPr>
  </w:style>
  <w:style w:type="paragraph" w:styleId="af2">
    <w:name w:val="Title"/>
    <w:basedOn w:val="a"/>
    <w:qFormat/>
    <w:rsid w:val="004D4C1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page number"/>
    <w:basedOn w:val="a0"/>
    <w:rsid w:val="004D4C11"/>
  </w:style>
  <w:style w:type="character" w:styleId="af4">
    <w:name w:val="line number"/>
    <w:basedOn w:val="a0"/>
    <w:rsid w:val="004D4C11"/>
  </w:style>
  <w:style w:type="paragraph" w:styleId="af5">
    <w:name w:val="List Number"/>
    <w:basedOn w:val="a"/>
    <w:rsid w:val="004D4C11"/>
    <w:pPr>
      <w:tabs>
        <w:tab w:val="num" w:pos="360"/>
      </w:tabs>
      <w:ind w:left="360" w:hanging="360"/>
    </w:pPr>
  </w:style>
  <w:style w:type="paragraph" w:styleId="24">
    <w:name w:val="List Number 2"/>
    <w:basedOn w:val="a"/>
    <w:rsid w:val="004D4C11"/>
    <w:pPr>
      <w:tabs>
        <w:tab w:val="num" w:pos="643"/>
      </w:tabs>
      <w:ind w:left="643" w:hanging="360"/>
    </w:pPr>
  </w:style>
  <w:style w:type="paragraph" w:styleId="33">
    <w:name w:val="List Number 3"/>
    <w:basedOn w:val="a"/>
    <w:rsid w:val="004D4C11"/>
    <w:pPr>
      <w:tabs>
        <w:tab w:val="num" w:pos="926"/>
      </w:tabs>
      <w:ind w:left="926" w:hanging="360"/>
    </w:pPr>
  </w:style>
  <w:style w:type="paragraph" w:styleId="43">
    <w:name w:val="List Number 4"/>
    <w:basedOn w:val="a"/>
    <w:rsid w:val="004D4C11"/>
    <w:pPr>
      <w:tabs>
        <w:tab w:val="num" w:pos="1209"/>
      </w:tabs>
      <w:ind w:left="1209" w:hanging="360"/>
    </w:pPr>
  </w:style>
  <w:style w:type="paragraph" w:styleId="53">
    <w:name w:val="List Number 5"/>
    <w:basedOn w:val="a"/>
    <w:rsid w:val="004D4C11"/>
    <w:pPr>
      <w:tabs>
        <w:tab w:val="num" w:pos="1492"/>
      </w:tabs>
      <w:ind w:left="1492" w:hanging="360"/>
    </w:pPr>
  </w:style>
  <w:style w:type="character" w:styleId="HTML3">
    <w:name w:val="HTML Sample"/>
    <w:rsid w:val="004D4C11"/>
    <w:rPr>
      <w:rFonts w:ascii="Courier New" w:hAnsi="Courier New" w:cs="Courier New"/>
    </w:rPr>
  </w:style>
  <w:style w:type="paragraph" w:styleId="25">
    <w:name w:val="envelope return"/>
    <w:basedOn w:val="a"/>
    <w:rsid w:val="004D4C11"/>
    <w:rPr>
      <w:rFonts w:ascii="Arial" w:hAnsi="Arial" w:cs="Arial"/>
      <w:sz w:val="20"/>
      <w:szCs w:val="20"/>
    </w:rPr>
  </w:style>
  <w:style w:type="paragraph" w:styleId="af6">
    <w:name w:val="Normal (Web)"/>
    <w:basedOn w:val="a"/>
    <w:uiPriority w:val="99"/>
    <w:rsid w:val="004D4C11"/>
  </w:style>
  <w:style w:type="paragraph" w:styleId="af7">
    <w:name w:val="Normal Indent"/>
    <w:basedOn w:val="a"/>
    <w:rsid w:val="004D4C11"/>
    <w:pPr>
      <w:ind w:left="708"/>
    </w:pPr>
  </w:style>
  <w:style w:type="character" w:styleId="HTML4">
    <w:name w:val="HTML Definition"/>
    <w:rsid w:val="004D4C11"/>
    <w:rPr>
      <w:i/>
      <w:iCs/>
    </w:rPr>
  </w:style>
  <w:style w:type="paragraph" w:styleId="26">
    <w:name w:val="Body Text 2"/>
    <w:basedOn w:val="a"/>
    <w:rsid w:val="004D4C11"/>
    <w:pPr>
      <w:spacing w:after="120" w:line="480" w:lineRule="auto"/>
    </w:pPr>
  </w:style>
  <w:style w:type="paragraph" w:styleId="34">
    <w:name w:val="Body Text 3"/>
    <w:basedOn w:val="a"/>
    <w:rsid w:val="004D4C11"/>
    <w:pPr>
      <w:spacing w:after="120"/>
    </w:pPr>
    <w:rPr>
      <w:sz w:val="16"/>
      <w:szCs w:val="16"/>
    </w:rPr>
  </w:style>
  <w:style w:type="paragraph" w:styleId="27">
    <w:name w:val="Body Text Indent 2"/>
    <w:basedOn w:val="a"/>
    <w:rsid w:val="004D4C11"/>
    <w:pPr>
      <w:spacing w:after="120" w:line="480" w:lineRule="auto"/>
      <w:ind w:left="283"/>
    </w:pPr>
  </w:style>
  <w:style w:type="paragraph" w:styleId="35">
    <w:name w:val="Body Text Indent 3"/>
    <w:basedOn w:val="a"/>
    <w:rsid w:val="004D4C11"/>
    <w:pPr>
      <w:spacing w:after="120"/>
      <w:ind w:left="283"/>
    </w:pPr>
    <w:rPr>
      <w:sz w:val="16"/>
      <w:szCs w:val="16"/>
    </w:rPr>
  </w:style>
  <w:style w:type="character" w:styleId="HTML5">
    <w:name w:val="HTML Variable"/>
    <w:rsid w:val="004D4C11"/>
    <w:rPr>
      <w:i/>
      <w:iCs/>
    </w:rPr>
  </w:style>
  <w:style w:type="character" w:styleId="HTML6">
    <w:name w:val="HTML Typewriter"/>
    <w:rsid w:val="004D4C11"/>
    <w:rPr>
      <w:rFonts w:ascii="Courier New" w:hAnsi="Courier New" w:cs="Courier New"/>
      <w:sz w:val="20"/>
      <w:szCs w:val="20"/>
    </w:rPr>
  </w:style>
  <w:style w:type="paragraph" w:styleId="af8">
    <w:name w:val="Subtitle"/>
    <w:basedOn w:val="a"/>
    <w:qFormat/>
    <w:rsid w:val="004D4C11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"/>
    <w:rsid w:val="004D4C11"/>
    <w:pPr>
      <w:ind w:left="4252"/>
    </w:pPr>
  </w:style>
  <w:style w:type="paragraph" w:styleId="afa">
    <w:name w:val="Salutation"/>
    <w:basedOn w:val="a"/>
    <w:next w:val="a"/>
    <w:rsid w:val="004D4C11"/>
  </w:style>
  <w:style w:type="paragraph" w:styleId="afb">
    <w:name w:val="List Continue"/>
    <w:basedOn w:val="a"/>
    <w:rsid w:val="004D4C11"/>
    <w:pPr>
      <w:spacing w:after="120"/>
      <w:ind w:left="283"/>
    </w:pPr>
  </w:style>
  <w:style w:type="paragraph" w:styleId="28">
    <w:name w:val="List Continue 2"/>
    <w:basedOn w:val="a"/>
    <w:rsid w:val="004D4C11"/>
    <w:pPr>
      <w:spacing w:after="120"/>
      <w:ind w:left="566"/>
    </w:pPr>
  </w:style>
  <w:style w:type="paragraph" w:styleId="36">
    <w:name w:val="List Continue 3"/>
    <w:basedOn w:val="a"/>
    <w:rsid w:val="004D4C11"/>
    <w:pPr>
      <w:spacing w:after="120"/>
      <w:ind w:left="849"/>
    </w:pPr>
  </w:style>
  <w:style w:type="paragraph" w:styleId="44">
    <w:name w:val="List Continue 4"/>
    <w:basedOn w:val="a"/>
    <w:rsid w:val="004D4C11"/>
    <w:pPr>
      <w:spacing w:after="120"/>
      <w:ind w:left="1132"/>
    </w:pPr>
  </w:style>
  <w:style w:type="paragraph" w:styleId="54">
    <w:name w:val="List Continue 5"/>
    <w:basedOn w:val="a"/>
    <w:rsid w:val="004D4C11"/>
    <w:pPr>
      <w:spacing w:after="120"/>
      <w:ind w:left="1415"/>
    </w:pPr>
  </w:style>
  <w:style w:type="character" w:styleId="afc">
    <w:name w:val="FollowedHyperlink"/>
    <w:uiPriority w:val="99"/>
    <w:rsid w:val="004D4C11"/>
    <w:rPr>
      <w:color w:val="800080"/>
      <w:u w:val="single"/>
    </w:rPr>
  </w:style>
  <w:style w:type="paragraph" w:styleId="afd">
    <w:name w:val="Closing"/>
    <w:basedOn w:val="a"/>
    <w:rsid w:val="004D4C11"/>
    <w:pPr>
      <w:ind w:left="4252"/>
    </w:pPr>
  </w:style>
  <w:style w:type="paragraph" w:styleId="afe">
    <w:name w:val="List"/>
    <w:basedOn w:val="a"/>
    <w:rsid w:val="004D4C11"/>
    <w:pPr>
      <w:ind w:left="283" w:hanging="283"/>
    </w:pPr>
  </w:style>
  <w:style w:type="paragraph" w:styleId="29">
    <w:name w:val="List 2"/>
    <w:basedOn w:val="a"/>
    <w:rsid w:val="004D4C11"/>
    <w:pPr>
      <w:ind w:left="566" w:hanging="283"/>
    </w:pPr>
  </w:style>
  <w:style w:type="paragraph" w:styleId="55">
    <w:name w:val="List 5"/>
    <w:basedOn w:val="a"/>
    <w:rsid w:val="004D4C11"/>
    <w:pPr>
      <w:ind w:left="1415" w:hanging="283"/>
    </w:pPr>
  </w:style>
  <w:style w:type="paragraph" w:styleId="HTML7">
    <w:name w:val="HTML Preformatted"/>
    <w:basedOn w:val="a"/>
    <w:rsid w:val="004D4C11"/>
    <w:rPr>
      <w:rFonts w:ascii="Courier New" w:hAnsi="Courier New" w:cs="Courier New"/>
      <w:sz w:val="20"/>
      <w:szCs w:val="20"/>
    </w:rPr>
  </w:style>
  <w:style w:type="character" w:styleId="aff">
    <w:name w:val="Strong"/>
    <w:qFormat/>
    <w:rsid w:val="004D4C11"/>
    <w:rPr>
      <w:b/>
      <w:bCs/>
    </w:rPr>
  </w:style>
  <w:style w:type="paragraph" w:styleId="aff0">
    <w:name w:val="Plain Text"/>
    <w:basedOn w:val="a"/>
    <w:rsid w:val="004D4C11"/>
    <w:rPr>
      <w:rFonts w:ascii="Courier New" w:hAnsi="Courier New" w:cs="Courier New"/>
      <w:sz w:val="20"/>
      <w:szCs w:val="20"/>
    </w:rPr>
  </w:style>
  <w:style w:type="paragraph" w:styleId="aff1">
    <w:name w:val="Block Text"/>
    <w:basedOn w:val="a"/>
    <w:rsid w:val="004D4C11"/>
    <w:pPr>
      <w:spacing w:after="120"/>
      <w:ind w:left="1440" w:right="1440"/>
    </w:pPr>
  </w:style>
  <w:style w:type="character" w:styleId="HTML8">
    <w:name w:val="HTML Cite"/>
    <w:rsid w:val="004D4C11"/>
    <w:rPr>
      <w:i/>
      <w:iCs/>
    </w:rPr>
  </w:style>
  <w:style w:type="paragraph" w:styleId="aff2">
    <w:name w:val="Message Header"/>
    <w:basedOn w:val="a"/>
    <w:rsid w:val="004D4C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"/>
    <w:rsid w:val="004D4C11"/>
  </w:style>
  <w:style w:type="paragraph" w:customStyle="1" w:styleId="Sf3">
    <w:name w:val="S_Рисунок"/>
    <w:basedOn w:val="S0"/>
    <w:rsid w:val="004D4C11"/>
    <w:pPr>
      <w:jc w:val="center"/>
    </w:pPr>
  </w:style>
  <w:style w:type="paragraph" w:customStyle="1" w:styleId="Sf4">
    <w:name w:val="S_ТекстЛоготипа"/>
    <w:basedOn w:val="S0"/>
    <w:rsid w:val="004D4C1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0"/>
    <w:rsid w:val="004D4C1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4">
    <w:name w:val="S_ТекстЛоготипа2"/>
    <w:basedOn w:val="S0"/>
    <w:rsid w:val="004D4C1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f5">
    <w:name w:val="S_ВидДокумента"/>
    <w:basedOn w:val="ae"/>
    <w:rsid w:val="004D4C11"/>
    <w:pPr>
      <w:spacing w:after="0"/>
      <w:ind w:firstLine="709"/>
      <w:jc w:val="right"/>
    </w:pPr>
    <w:rPr>
      <w:rFonts w:ascii="Arial" w:hAnsi="Arial" w:cs="Arial"/>
      <w:b/>
      <w:caps/>
      <w:sz w:val="36"/>
      <w:szCs w:val="36"/>
    </w:rPr>
  </w:style>
  <w:style w:type="paragraph" w:customStyle="1" w:styleId="Sf6">
    <w:name w:val="S_НаименованиеДокумента"/>
    <w:basedOn w:val="S0"/>
    <w:rsid w:val="004D4C11"/>
    <w:pPr>
      <w:jc w:val="left"/>
    </w:pPr>
    <w:rPr>
      <w:rFonts w:ascii="Arial" w:hAnsi="Arial"/>
      <w:b/>
      <w:caps/>
    </w:rPr>
  </w:style>
  <w:style w:type="paragraph" w:customStyle="1" w:styleId="Sf7">
    <w:name w:val="S_Гриф"/>
    <w:basedOn w:val="S0"/>
    <w:rsid w:val="004D4C11"/>
    <w:pPr>
      <w:ind w:left="5103"/>
      <w:jc w:val="left"/>
    </w:pPr>
    <w:rPr>
      <w:rFonts w:ascii="Arial" w:hAnsi="Arial"/>
      <w:b/>
      <w:sz w:val="20"/>
    </w:rPr>
  </w:style>
  <w:style w:type="paragraph" w:customStyle="1" w:styleId="Sf8">
    <w:name w:val="S_НомерДокумента"/>
    <w:basedOn w:val="S0"/>
    <w:rsid w:val="004D4C11"/>
    <w:pPr>
      <w:jc w:val="center"/>
    </w:pPr>
    <w:rPr>
      <w:rFonts w:ascii="Arial" w:hAnsi="Arial"/>
      <w:b/>
      <w:caps/>
    </w:rPr>
  </w:style>
  <w:style w:type="paragraph" w:customStyle="1" w:styleId="Sf9">
    <w:name w:val="S_Версия"/>
    <w:basedOn w:val="S0"/>
    <w:rsid w:val="004D4C11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fa">
    <w:name w:val="S_МестоГод"/>
    <w:basedOn w:val="S0"/>
    <w:rsid w:val="004D4C11"/>
    <w:pPr>
      <w:jc w:val="center"/>
    </w:pPr>
    <w:rPr>
      <w:rFonts w:ascii="Arial" w:hAnsi="Arial"/>
      <w:b/>
      <w:caps/>
      <w:sz w:val="18"/>
      <w:szCs w:val="18"/>
    </w:rPr>
  </w:style>
  <w:style w:type="paragraph" w:customStyle="1" w:styleId="S17">
    <w:name w:val="S_НумСписВ Таблице1"/>
    <w:basedOn w:val="S13"/>
    <w:autoRedefine/>
    <w:rsid w:val="004D4C11"/>
    <w:pPr>
      <w:tabs>
        <w:tab w:val="num" w:pos="360"/>
      </w:tabs>
      <w:ind w:left="360" w:hanging="360"/>
    </w:pPr>
  </w:style>
  <w:style w:type="paragraph" w:customStyle="1" w:styleId="S25">
    <w:name w:val="S_НумСписВТаблице2"/>
    <w:basedOn w:val="S22"/>
    <w:autoRedefine/>
    <w:rsid w:val="004D4C11"/>
    <w:pPr>
      <w:tabs>
        <w:tab w:val="num" w:pos="360"/>
      </w:tabs>
      <w:ind w:left="360" w:hanging="360"/>
    </w:pPr>
  </w:style>
  <w:style w:type="paragraph" w:customStyle="1" w:styleId="S32">
    <w:name w:val="S_НумСписВТаблице3"/>
    <w:basedOn w:val="S31"/>
    <w:autoRedefine/>
    <w:rsid w:val="004D4C11"/>
    <w:pPr>
      <w:tabs>
        <w:tab w:val="num" w:pos="432"/>
      </w:tabs>
      <w:ind w:left="432" w:hanging="432"/>
    </w:pPr>
  </w:style>
  <w:style w:type="paragraph" w:customStyle="1" w:styleId="S18">
    <w:name w:val="S_ЗаголовкиТаблицы1"/>
    <w:basedOn w:val="S0"/>
    <w:next w:val="a"/>
    <w:rsid w:val="004D4C11"/>
    <w:pPr>
      <w:keepNext/>
      <w:jc w:val="center"/>
      <w:outlineLvl w:val="0"/>
    </w:pPr>
    <w:rPr>
      <w:rFonts w:ascii="Arial" w:hAnsi="Arial"/>
      <w:b/>
      <w:caps/>
      <w:sz w:val="16"/>
      <w:szCs w:val="16"/>
    </w:rPr>
  </w:style>
  <w:style w:type="character" w:customStyle="1" w:styleId="Sfb">
    <w:name w:val="S_Термин Знак"/>
    <w:rsid w:val="004D4C11"/>
    <w:rPr>
      <w:rFonts w:ascii="Arial" w:hAnsi="Arial"/>
      <w:b/>
      <w:i/>
      <w:caps/>
      <w:lang w:val="ru-RU" w:eastAsia="ru-RU" w:bidi="ar-SA"/>
    </w:rPr>
  </w:style>
  <w:style w:type="character" w:styleId="aff4">
    <w:name w:val="annotation reference"/>
    <w:semiHidden/>
    <w:rsid w:val="004D4C11"/>
    <w:rPr>
      <w:sz w:val="16"/>
      <w:szCs w:val="16"/>
    </w:rPr>
  </w:style>
  <w:style w:type="paragraph" w:styleId="aff5">
    <w:name w:val="annotation text"/>
    <w:basedOn w:val="a"/>
    <w:link w:val="aff6"/>
    <w:semiHidden/>
    <w:rsid w:val="004D4C11"/>
    <w:rPr>
      <w:sz w:val="20"/>
      <w:szCs w:val="20"/>
    </w:rPr>
  </w:style>
  <w:style w:type="paragraph" w:styleId="aff7">
    <w:name w:val="annotation subject"/>
    <w:basedOn w:val="aff5"/>
    <w:next w:val="aff5"/>
    <w:semiHidden/>
    <w:rsid w:val="004D4C11"/>
    <w:rPr>
      <w:b/>
      <w:bCs/>
    </w:rPr>
  </w:style>
  <w:style w:type="paragraph" w:customStyle="1" w:styleId="12">
    <w:name w:val="Стиль1"/>
    <w:basedOn w:val="11"/>
    <w:autoRedefine/>
    <w:semiHidden/>
    <w:rsid w:val="004D4C11"/>
    <w:pPr>
      <w:tabs>
        <w:tab w:val="left" w:pos="567"/>
        <w:tab w:val="left" w:leader="hyphen" w:pos="9639"/>
      </w:tabs>
      <w:spacing w:before="100" w:beforeAutospacing="1" w:after="100" w:afterAutospacing="1"/>
      <w:jc w:val="left"/>
    </w:pPr>
    <w:rPr>
      <w:b w:val="0"/>
      <w:bCs w:val="0"/>
      <w:caps w:val="0"/>
      <w:sz w:val="24"/>
      <w:szCs w:val="28"/>
    </w:rPr>
  </w:style>
  <w:style w:type="paragraph" w:customStyle="1" w:styleId="37">
    <w:name w:val="МойСписок3"/>
    <w:basedOn w:val="af0"/>
    <w:semiHidden/>
    <w:rsid w:val="004D4C11"/>
    <w:pPr>
      <w:spacing w:after="0"/>
      <w:ind w:left="0"/>
      <w:jc w:val="both"/>
    </w:pPr>
  </w:style>
  <w:style w:type="character" w:customStyle="1" w:styleId="S19">
    <w:name w:val="S_Заголовок1 Знак"/>
    <w:rsid w:val="004D4C11"/>
    <w:rPr>
      <w:rFonts w:ascii="Arial" w:hAnsi="Arial"/>
      <w:b/>
      <w:caps/>
      <w:color w:val="AF931D"/>
      <w:sz w:val="32"/>
      <w:szCs w:val="32"/>
      <w:lang w:val="ru-RU" w:eastAsia="ru-RU" w:bidi="ar-SA"/>
    </w:rPr>
  </w:style>
  <w:style w:type="character" w:customStyle="1" w:styleId="S1a">
    <w:name w:val="S_Заголовок1_СписокН Знак"/>
    <w:rsid w:val="004D4C11"/>
    <w:rPr>
      <w:rFonts w:ascii="Arial" w:hAnsi="Arial"/>
      <w:b/>
      <w:caps/>
      <w:color w:val="AF931D"/>
      <w:sz w:val="32"/>
      <w:szCs w:val="32"/>
      <w:lang w:val="ru-RU" w:eastAsia="ru-RU" w:bidi="ar-SA"/>
    </w:rPr>
  </w:style>
  <w:style w:type="paragraph" w:customStyle="1" w:styleId="aff8">
    <w:name w:val="Основной для ТЗ"/>
    <w:basedOn w:val="a"/>
    <w:rsid w:val="00D37BAA"/>
    <w:pPr>
      <w:spacing w:line="288" w:lineRule="auto"/>
      <w:ind w:firstLine="454"/>
      <w:jc w:val="both"/>
    </w:pPr>
  </w:style>
  <w:style w:type="paragraph" w:customStyle="1" w:styleId="xl39">
    <w:name w:val="xl39"/>
    <w:basedOn w:val="a"/>
    <w:rsid w:val="004D4C11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45">
    <w:name w:val="Заголовок ТЗ уровень 4"/>
    <w:basedOn w:val="4"/>
    <w:rsid w:val="004D4C11"/>
    <w:pPr>
      <w:keepNext w:val="0"/>
      <w:widowControl w:val="0"/>
      <w:tabs>
        <w:tab w:val="num" w:pos="360"/>
      </w:tabs>
      <w:overflowPunct w:val="0"/>
      <w:autoSpaceDE w:val="0"/>
      <w:autoSpaceDN w:val="0"/>
      <w:adjustRightInd w:val="0"/>
      <w:spacing w:before="60" w:after="0" w:line="360" w:lineRule="auto"/>
      <w:ind w:left="360" w:hanging="360"/>
      <w:jc w:val="both"/>
      <w:textAlignment w:val="baseline"/>
    </w:pPr>
    <w:rPr>
      <w:bCs w:val="0"/>
      <w:sz w:val="26"/>
      <w:szCs w:val="20"/>
    </w:rPr>
  </w:style>
  <w:style w:type="paragraph" w:customStyle="1" w:styleId="56">
    <w:name w:val="Заголовок ТЗ уровень 5"/>
    <w:basedOn w:val="5"/>
    <w:rsid w:val="004D4C11"/>
    <w:pPr>
      <w:tabs>
        <w:tab w:val="num" w:pos="360"/>
        <w:tab w:val="num" w:pos="1368"/>
      </w:tabs>
      <w:spacing w:before="100" w:beforeAutospacing="1" w:after="100" w:afterAutospacing="1" w:line="360" w:lineRule="auto"/>
      <w:ind w:left="1368" w:hanging="360"/>
      <w:jc w:val="both"/>
    </w:pPr>
    <w:rPr>
      <w:bCs w:val="0"/>
      <w:i/>
      <w:iCs w:val="0"/>
      <w:color w:val="000000"/>
    </w:rPr>
  </w:style>
  <w:style w:type="paragraph" w:customStyle="1" w:styleId="bodytext">
    <w:name w:val="bodytext"/>
    <w:basedOn w:val="a"/>
    <w:rsid w:val="004D4C11"/>
    <w:pPr>
      <w:spacing w:before="100" w:beforeAutospacing="1" w:after="100" w:afterAutospacing="1"/>
    </w:pPr>
    <w:rPr>
      <w:rFonts w:ascii="Arial" w:eastAsia="Arial Unicode MS" w:hAnsi="Arial" w:cs="Arial"/>
      <w:color w:val="333333"/>
      <w:sz w:val="19"/>
      <w:szCs w:val="19"/>
    </w:rPr>
  </w:style>
  <w:style w:type="paragraph" w:customStyle="1" w:styleId="xl94">
    <w:name w:val="xl94"/>
    <w:basedOn w:val="a"/>
    <w:rsid w:val="004D4C1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22"/>
      <w:szCs w:val="22"/>
    </w:rPr>
  </w:style>
  <w:style w:type="paragraph" w:styleId="46">
    <w:name w:val="index 4"/>
    <w:basedOn w:val="a"/>
    <w:next w:val="a"/>
    <w:autoRedefine/>
    <w:semiHidden/>
    <w:rsid w:val="004D4C11"/>
    <w:pPr>
      <w:widowControl w:val="0"/>
      <w:tabs>
        <w:tab w:val="right" w:leader="dot" w:pos="4459"/>
      </w:tabs>
      <w:ind w:left="12"/>
      <w:jc w:val="both"/>
    </w:pPr>
    <w:rPr>
      <w:sz w:val="20"/>
      <w:szCs w:val="20"/>
    </w:rPr>
  </w:style>
  <w:style w:type="paragraph" w:customStyle="1" w:styleId="38">
    <w:name w:val="Заголовок ТЗ уровень 3"/>
    <w:basedOn w:val="3"/>
    <w:rsid w:val="004D4C11"/>
    <w:pPr>
      <w:keepNext w:val="0"/>
      <w:widowControl w:val="0"/>
      <w:numPr>
        <w:ilvl w:val="0"/>
        <w:numId w:val="0"/>
      </w:numPr>
      <w:tabs>
        <w:tab w:val="num" w:pos="360"/>
      </w:tabs>
      <w:spacing w:before="120" w:after="120" w:line="360" w:lineRule="auto"/>
      <w:ind w:left="360" w:hanging="360"/>
      <w:jc w:val="both"/>
    </w:pPr>
    <w:rPr>
      <w:rFonts w:ascii="Times New Roman" w:hAnsi="Times New Roman" w:cs="Times New Roman"/>
      <w:bCs w:val="0"/>
      <w:szCs w:val="24"/>
      <w:lang w:eastAsia="en-US"/>
    </w:rPr>
  </w:style>
  <w:style w:type="paragraph" w:customStyle="1" w:styleId="14pt">
    <w:name w:val="Стиль Маркированный список + 14 pt по ширине"/>
    <w:basedOn w:val="af1"/>
    <w:semiHidden/>
    <w:rsid w:val="004D4C11"/>
    <w:pPr>
      <w:tabs>
        <w:tab w:val="clear" w:pos="360"/>
        <w:tab w:val="num" w:pos="1122"/>
      </w:tabs>
      <w:spacing w:line="360" w:lineRule="auto"/>
      <w:ind w:left="0" w:firstLine="561"/>
      <w:jc w:val="both"/>
    </w:pPr>
    <w:rPr>
      <w:sz w:val="28"/>
      <w:szCs w:val="20"/>
    </w:rPr>
  </w:style>
  <w:style w:type="paragraph" w:customStyle="1" w:styleId="13">
    <w:name w:val="Список 1"/>
    <w:basedOn w:val="af1"/>
    <w:rsid w:val="004D4C11"/>
    <w:pPr>
      <w:widowControl w:val="0"/>
      <w:tabs>
        <w:tab w:val="clear" w:pos="360"/>
        <w:tab w:val="num" w:pos="720"/>
        <w:tab w:val="num" w:pos="851"/>
      </w:tabs>
      <w:overflowPunct w:val="0"/>
      <w:autoSpaceDE w:val="0"/>
      <w:autoSpaceDN w:val="0"/>
      <w:adjustRightInd w:val="0"/>
      <w:spacing w:before="60"/>
      <w:ind w:left="851" w:hanging="425"/>
      <w:jc w:val="both"/>
      <w:textAlignment w:val="baseline"/>
    </w:pPr>
    <w:rPr>
      <w:szCs w:val="20"/>
    </w:rPr>
  </w:style>
  <w:style w:type="paragraph" w:styleId="aff9">
    <w:name w:val="table of figures"/>
    <w:basedOn w:val="a"/>
    <w:next w:val="a"/>
    <w:semiHidden/>
    <w:rsid w:val="00516624"/>
  </w:style>
  <w:style w:type="paragraph" w:customStyle="1" w:styleId="affa">
    <w:name w:val="Текст в таблице"/>
    <w:basedOn w:val="a"/>
    <w:rsid w:val="00B26DEA"/>
    <w:pPr>
      <w:keepLines/>
    </w:pPr>
    <w:rPr>
      <w:rFonts w:ascii="Arial" w:hAnsi="Arial"/>
      <w:szCs w:val="20"/>
    </w:rPr>
  </w:style>
  <w:style w:type="paragraph" w:customStyle="1" w:styleId="affb">
    <w:name w:val="Наименование системы"/>
    <w:basedOn w:val="a"/>
    <w:rsid w:val="00B26DEA"/>
    <w:pPr>
      <w:spacing w:before="1080" w:line="360" w:lineRule="auto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affc">
    <w:name w:val="Наименование программы"/>
    <w:basedOn w:val="affb"/>
    <w:rsid w:val="00B26DEA"/>
    <w:pPr>
      <w:spacing w:before="120"/>
    </w:pPr>
    <w:rPr>
      <w:b/>
    </w:rPr>
  </w:style>
  <w:style w:type="paragraph" w:customStyle="1" w:styleId="affd">
    <w:name w:val="Наименование документа"/>
    <w:rsid w:val="00B26DEA"/>
    <w:pPr>
      <w:spacing w:before="120" w:after="120"/>
      <w:jc w:val="center"/>
    </w:pPr>
    <w:rPr>
      <w:rFonts w:ascii="Arial" w:hAnsi="Arial"/>
      <w:b/>
      <w:noProof/>
      <w:sz w:val="28"/>
    </w:rPr>
  </w:style>
  <w:style w:type="paragraph" w:customStyle="1" w:styleId="affe">
    <w:name w:val="Код документа"/>
    <w:rsid w:val="00B26DEA"/>
    <w:pPr>
      <w:spacing w:before="120"/>
      <w:jc w:val="center"/>
    </w:pPr>
    <w:rPr>
      <w:rFonts w:ascii="Arial" w:hAnsi="Arial"/>
      <w:caps/>
      <w:noProof/>
      <w:sz w:val="24"/>
    </w:rPr>
  </w:style>
  <w:style w:type="paragraph" w:customStyle="1" w:styleId="afff">
    <w:name w:val="Штамп"/>
    <w:basedOn w:val="a"/>
    <w:rsid w:val="004359FF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afff0">
    <w:name w:val="Таблица"/>
    <w:basedOn w:val="a"/>
    <w:rsid w:val="00105BA6"/>
    <w:pPr>
      <w:jc w:val="center"/>
    </w:pPr>
    <w:rPr>
      <w:rFonts w:ascii="ГОСТ тип А" w:hAnsi="ГОСТ тип А"/>
      <w:i/>
      <w:szCs w:val="20"/>
    </w:rPr>
  </w:style>
  <w:style w:type="paragraph" w:customStyle="1" w:styleId="afff1">
    <w:name w:val="Формула"/>
    <w:basedOn w:val="a"/>
    <w:next w:val="a"/>
    <w:rsid w:val="00105BA6"/>
    <w:pPr>
      <w:spacing w:before="60" w:after="60"/>
      <w:ind w:left="567"/>
      <w:jc w:val="both"/>
    </w:pPr>
    <w:rPr>
      <w:rFonts w:ascii="ГОСТ тип А" w:hAnsi="ГОСТ тип А"/>
      <w:i/>
      <w:sz w:val="28"/>
      <w:szCs w:val="20"/>
    </w:rPr>
  </w:style>
  <w:style w:type="paragraph" w:customStyle="1" w:styleId="afff2">
    <w:name w:val="Стиль По ширине Междустр.интервал:  полуторный"/>
    <w:basedOn w:val="a"/>
    <w:rsid w:val="00D37BAA"/>
    <w:pPr>
      <w:spacing w:line="288" w:lineRule="auto"/>
      <w:jc w:val="both"/>
    </w:pPr>
    <w:rPr>
      <w:szCs w:val="20"/>
    </w:rPr>
  </w:style>
  <w:style w:type="paragraph" w:customStyle="1" w:styleId="125">
    <w:name w:val="Стиль По ширине Первая строка:  125 см Междустр.интервал:  полут..."/>
    <w:basedOn w:val="a"/>
    <w:rsid w:val="00B61FE7"/>
    <w:pPr>
      <w:spacing w:line="288" w:lineRule="auto"/>
      <w:ind w:firstLine="709"/>
      <w:jc w:val="both"/>
    </w:pPr>
    <w:rPr>
      <w:szCs w:val="20"/>
    </w:rPr>
  </w:style>
  <w:style w:type="table" w:styleId="afff3">
    <w:name w:val="Table Grid"/>
    <w:basedOn w:val="a1"/>
    <w:uiPriority w:val="99"/>
    <w:rsid w:val="008E1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Document Map"/>
    <w:basedOn w:val="a"/>
    <w:link w:val="afff5"/>
    <w:rsid w:val="00D52FE0"/>
    <w:rPr>
      <w:rFonts w:ascii="Tahoma" w:hAnsi="Tahoma"/>
      <w:sz w:val="16"/>
      <w:szCs w:val="16"/>
    </w:rPr>
  </w:style>
  <w:style w:type="character" w:customStyle="1" w:styleId="afff5">
    <w:name w:val="Схема документа Знак"/>
    <w:link w:val="afff4"/>
    <w:rsid w:val="00D52FE0"/>
    <w:rPr>
      <w:rFonts w:ascii="Tahoma" w:hAnsi="Tahoma" w:cs="Tahoma"/>
      <w:sz w:val="16"/>
      <w:szCs w:val="16"/>
    </w:rPr>
  </w:style>
  <w:style w:type="paragraph" w:styleId="afff6">
    <w:name w:val="footnote text"/>
    <w:basedOn w:val="a"/>
    <w:link w:val="afff7"/>
    <w:rsid w:val="00DB0636"/>
    <w:rPr>
      <w:sz w:val="20"/>
      <w:szCs w:val="20"/>
    </w:rPr>
  </w:style>
  <w:style w:type="character" w:customStyle="1" w:styleId="afff7">
    <w:name w:val="Текст сноски Знак"/>
    <w:basedOn w:val="a0"/>
    <w:link w:val="afff6"/>
    <w:rsid w:val="00DB0636"/>
  </w:style>
  <w:style w:type="character" w:styleId="afff8">
    <w:name w:val="footnote reference"/>
    <w:rsid w:val="00DB0636"/>
    <w:rPr>
      <w:vertAlign w:val="superscript"/>
    </w:rPr>
  </w:style>
  <w:style w:type="paragraph" w:styleId="afff9">
    <w:name w:val="Revision"/>
    <w:hidden/>
    <w:uiPriority w:val="99"/>
    <w:semiHidden/>
    <w:rsid w:val="00130B73"/>
    <w:rPr>
      <w:sz w:val="24"/>
      <w:szCs w:val="24"/>
    </w:rPr>
  </w:style>
  <w:style w:type="paragraph" w:customStyle="1" w:styleId="Style1">
    <w:name w:val="Style1"/>
    <w:basedOn w:val="13"/>
    <w:rsid w:val="0001466A"/>
    <w:pPr>
      <w:numPr>
        <w:numId w:val="3"/>
      </w:numPr>
      <w:tabs>
        <w:tab w:val="clear" w:pos="851"/>
      </w:tabs>
    </w:pPr>
    <w:rPr>
      <w:rFonts w:ascii="Arial" w:hAnsi="Arial" w:cs="Arial"/>
      <w:b/>
      <w:bCs/>
      <w:i/>
      <w:iCs/>
      <w:sz w:val="20"/>
    </w:rPr>
  </w:style>
  <w:style w:type="paragraph" w:customStyle="1" w:styleId="R">
    <w:name w:val="R_Таблица текст"/>
    <w:basedOn w:val="a"/>
    <w:rsid w:val="00B806A7"/>
  </w:style>
  <w:style w:type="paragraph" w:customStyle="1" w:styleId="head">
    <w:name w:val="head"/>
    <w:basedOn w:val="a"/>
    <w:rsid w:val="001A500F"/>
    <w:pPr>
      <w:spacing w:before="100" w:beforeAutospacing="1" w:after="100" w:afterAutospacing="1"/>
    </w:pPr>
  </w:style>
  <w:style w:type="character" w:customStyle="1" w:styleId="S12">
    <w:name w:val="S_Термин Знак1"/>
    <w:link w:val="S6"/>
    <w:rsid w:val="00866824"/>
    <w:rPr>
      <w:rFonts w:ascii="Arial" w:hAnsi="Arial"/>
      <w:b/>
      <w:i/>
      <w:caps/>
      <w:sz w:val="22"/>
      <w:szCs w:val="22"/>
      <w:lang w:val="ru-RU" w:eastAsia="ru-RU" w:bidi="ar-SA"/>
    </w:rPr>
  </w:style>
  <w:style w:type="character" w:customStyle="1" w:styleId="S10">
    <w:name w:val="S_Обычный Знак1"/>
    <w:link w:val="S0"/>
    <w:rsid w:val="00A21CB9"/>
    <w:rPr>
      <w:sz w:val="24"/>
      <w:szCs w:val="24"/>
      <w:lang w:val="ru-RU" w:eastAsia="ru-RU" w:bidi="ar-SA"/>
    </w:rPr>
  </w:style>
  <w:style w:type="character" w:customStyle="1" w:styleId="Sa">
    <w:name w:val="S_Сноска Знак"/>
    <w:link w:val="S9"/>
    <w:rsid w:val="00A21CB9"/>
    <w:rPr>
      <w:rFonts w:ascii="Arial" w:hAnsi="Arial"/>
      <w:sz w:val="16"/>
      <w:szCs w:val="24"/>
      <w:lang w:val="ru-RU" w:eastAsia="ru-RU" w:bidi="ar-SA"/>
    </w:rPr>
  </w:style>
  <w:style w:type="paragraph" w:customStyle="1" w:styleId="310">
    <w:name w:val="Основной текст 31"/>
    <w:basedOn w:val="a"/>
    <w:rsid w:val="00555371"/>
    <w:pPr>
      <w:jc w:val="both"/>
    </w:pPr>
    <w:rPr>
      <w:szCs w:val="20"/>
    </w:rPr>
  </w:style>
  <w:style w:type="paragraph" w:customStyle="1" w:styleId="14">
    <w:name w:val="Обычный1"/>
    <w:rsid w:val="004A4C0F"/>
    <w:pPr>
      <w:spacing w:before="100" w:after="100"/>
    </w:pPr>
    <w:rPr>
      <w:snapToGrid w:val="0"/>
      <w:sz w:val="24"/>
    </w:rPr>
  </w:style>
  <w:style w:type="paragraph" w:customStyle="1" w:styleId="-2">
    <w:name w:val="-2"/>
    <w:basedOn w:val="a"/>
    <w:rsid w:val="0098540B"/>
    <w:pPr>
      <w:spacing w:before="100" w:beforeAutospacing="1" w:after="100" w:afterAutospacing="1"/>
    </w:pPr>
  </w:style>
  <w:style w:type="paragraph" w:customStyle="1" w:styleId="xl55">
    <w:name w:val="xl55"/>
    <w:basedOn w:val="a"/>
    <w:rsid w:val="00025F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</w:rPr>
  </w:style>
  <w:style w:type="numbering" w:styleId="111111">
    <w:name w:val="Outline List 2"/>
    <w:basedOn w:val="a2"/>
    <w:rsid w:val="00B472F7"/>
    <w:pPr>
      <w:numPr>
        <w:numId w:val="4"/>
      </w:numPr>
    </w:pPr>
  </w:style>
  <w:style w:type="paragraph" w:customStyle="1" w:styleId="xl70">
    <w:name w:val="xl70"/>
    <w:basedOn w:val="a"/>
    <w:rsid w:val="00DF40C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top"/>
    </w:pPr>
    <w:rPr>
      <w:rFonts w:ascii="Times New Roman CYR" w:eastAsia="Arial Unicode MS" w:hAnsi="Times New Roman CYR" w:cs="Times New Roman CYR"/>
      <w:u w:val="single"/>
    </w:rPr>
  </w:style>
  <w:style w:type="table" w:customStyle="1" w:styleId="Sfc">
    <w:name w:val="S_Таблица"/>
    <w:basedOn w:val="a1"/>
    <w:rsid w:val="004D2C36"/>
    <w:rPr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  <w:sz w:val="16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7CF6E"/>
        <w:vAlign w:val="center"/>
      </w:tcPr>
    </w:tblStylePr>
  </w:style>
  <w:style w:type="character" w:customStyle="1" w:styleId="S5">
    <w:name w:val="S_СписокМ_Обычный Знак"/>
    <w:link w:val="S"/>
    <w:rsid w:val="00686187"/>
    <w:rPr>
      <w:sz w:val="24"/>
      <w:szCs w:val="24"/>
    </w:rPr>
  </w:style>
  <w:style w:type="character" w:customStyle="1" w:styleId="91">
    <w:name w:val="Знак Знак9"/>
    <w:semiHidden/>
    <w:locked/>
    <w:rsid w:val="00820FA1"/>
    <w:rPr>
      <w:rFonts w:cs="Times New Roman"/>
    </w:rPr>
  </w:style>
  <w:style w:type="paragraph" w:styleId="afffa">
    <w:name w:val="TOC Heading"/>
    <w:basedOn w:val="1"/>
    <w:next w:val="a"/>
    <w:uiPriority w:val="39"/>
    <w:qFormat/>
    <w:rsid w:val="009922EC"/>
    <w:pPr>
      <w:keepLines/>
      <w:spacing w:before="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5">
    <w:name w:val="РА_Заголовок 1"/>
    <w:basedOn w:val="a"/>
    <w:rsid w:val="003401F8"/>
  </w:style>
  <w:style w:type="paragraph" w:customStyle="1" w:styleId="2a">
    <w:name w:val="РА_Заголовок 2"/>
    <w:basedOn w:val="a"/>
    <w:rsid w:val="003401F8"/>
  </w:style>
  <w:style w:type="paragraph" w:customStyle="1" w:styleId="afffb">
    <w:name w:val="РА_Нумеров_многоур_список"/>
    <w:basedOn w:val="a"/>
    <w:rsid w:val="003401F8"/>
  </w:style>
  <w:style w:type="paragraph" w:styleId="afffc">
    <w:name w:val="List Paragraph"/>
    <w:aliases w:val="Bullet_IRAO,Мой Список,AC List 01,Подпись рисунка,Table-Normal,RSHB_Table-Normal,lp1,Bullet List,FooterText,numbered,Paragraphe de liste1,List Paragraph1,Заголовок_3,Num Bullet 1,Table Number Paragraph,Bullet Number,Bulletr List Paragraph"/>
    <w:basedOn w:val="a"/>
    <w:link w:val="afffd"/>
    <w:uiPriority w:val="34"/>
    <w:qFormat/>
    <w:rsid w:val="00660935"/>
    <w:pPr>
      <w:ind w:left="708"/>
    </w:pPr>
  </w:style>
  <w:style w:type="character" w:customStyle="1" w:styleId="21">
    <w:name w:val="Заголовок 2 Знак1"/>
    <w:aliases w:val="HD2 Знак,HEAD_2 Знак,HEAD_21 Знак,Heading 2a Знак,h2 main heading Знак,HEAD_22 Знак,HEAD_211 Знак,HEAD_23 Знак,HEAD_212 Знак,HEAD_24 Знак,HEAD_213 Знак,HEAD_25 Знак,HEAD_214 Знак,HEAD_26 Знак,HEAD_215 Знак,HEAD_27 Знак,HEAD_216 Знак"/>
    <w:link w:val="2"/>
    <w:uiPriority w:val="99"/>
    <w:locked/>
    <w:rsid w:val="00D71341"/>
    <w:rPr>
      <w:rFonts w:ascii="Arial" w:hAnsi="Arial" w:cs="Arial"/>
      <w:b/>
      <w:bCs/>
      <w:i/>
      <w:iCs/>
      <w:sz w:val="28"/>
      <w:szCs w:val="28"/>
    </w:rPr>
  </w:style>
  <w:style w:type="character" w:customStyle="1" w:styleId="a6">
    <w:name w:val="Верхний колонтитул Знак"/>
    <w:link w:val="a5"/>
    <w:rsid w:val="009A7527"/>
    <w:rPr>
      <w:sz w:val="24"/>
      <w:szCs w:val="24"/>
    </w:rPr>
  </w:style>
  <w:style w:type="character" w:customStyle="1" w:styleId="a8">
    <w:name w:val="Нижний колонтитул Знак"/>
    <w:link w:val="a7"/>
    <w:rsid w:val="00B357FD"/>
    <w:rPr>
      <w:sz w:val="24"/>
      <w:szCs w:val="24"/>
    </w:rPr>
  </w:style>
  <w:style w:type="character" w:customStyle="1" w:styleId="aff6">
    <w:name w:val="Текст примечания Знак"/>
    <w:link w:val="aff5"/>
    <w:semiHidden/>
    <w:rsid w:val="007D2A17"/>
  </w:style>
  <w:style w:type="paragraph" w:styleId="afffe">
    <w:name w:val="No Spacing"/>
    <w:basedOn w:val="a"/>
    <w:uiPriority w:val="1"/>
    <w:qFormat/>
    <w:rsid w:val="00131CBA"/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7057EB"/>
    <w:rPr>
      <w:rFonts w:ascii="Arial" w:hAnsi="Arial" w:cs="Arial"/>
      <w:b/>
      <w:bCs/>
      <w:kern w:val="32"/>
      <w:sz w:val="32"/>
      <w:szCs w:val="32"/>
    </w:rPr>
  </w:style>
  <w:style w:type="paragraph" w:customStyle="1" w:styleId="CoverSubtitle">
    <w:name w:val="Cover Subtitle"/>
    <w:basedOn w:val="a"/>
    <w:next w:val="a"/>
    <w:rsid w:val="00170368"/>
    <w:pPr>
      <w:keepNext/>
      <w:keepLines/>
      <w:pBdr>
        <w:top w:val="single" w:sz="6" w:space="24" w:color="auto"/>
      </w:pBdr>
      <w:tabs>
        <w:tab w:val="left" w:pos="2835"/>
      </w:tabs>
      <w:suppressAutoHyphens/>
      <w:spacing w:line="480" w:lineRule="atLeast"/>
      <w:ind w:left="11"/>
      <w:jc w:val="both"/>
    </w:pPr>
    <w:rPr>
      <w:b/>
      <w:spacing w:val="-30"/>
      <w:kern w:val="28"/>
      <w:sz w:val="48"/>
    </w:rPr>
  </w:style>
  <w:style w:type="character" w:customStyle="1" w:styleId="afffd">
    <w:name w:val="Абзац списка Знак"/>
    <w:aliases w:val="Bullet_IRAO Знак,Мой Список Знак,AC List 01 Знак,Подпись рисунка Знак,Table-Normal Знак,RSHB_Table-Normal Знак,lp1 Знак,Bullet List Знак,FooterText Знак,numbered Знак,Paragraphe de liste1 Знак,List Paragraph1 Знак,Заголовок_3 Знак"/>
    <w:basedOn w:val="a0"/>
    <w:link w:val="afffc"/>
    <w:uiPriority w:val="34"/>
    <w:qFormat/>
    <w:locked/>
    <w:rsid w:val="00044978"/>
    <w:rPr>
      <w:sz w:val="24"/>
      <w:szCs w:val="24"/>
    </w:rPr>
  </w:style>
  <w:style w:type="character" w:customStyle="1" w:styleId="Sfd">
    <w:name w:val="S_Обозначение"/>
    <w:uiPriority w:val="99"/>
    <w:rsid w:val="00614329"/>
    <w:rPr>
      <w:rFonts w:ascii="Arial" w:hAnsi="Arial"/>
      <w:b/>
      <w:i/>
      <w:caps/>
      <w:sz w:val="20"/>
      <w:vertAlign w:val="baseline"/>
    </w:rPr>
  </w:style>
  <w:style w:type="character" w:customStyle="1" w:styleId="S01">
    <w:name w:val="S_Термин01"/>
    <w:uiPriority w:val="99"/>
    <w:rsid w:val="00614329"/>
    <w:rPr>
      <w:rFonts w:ascii="Arial" w:hAnsi="Arial" w:cs="Arial"/>
      <w:b/>
      <w:bCs/>
      <w:i/>
      <w:iCs/>
      <w:caps/>
      <w:sz w:val="20"/>
      <w:szCs w:val="20"/>
      <w:lang w:val="ru-RU" w:eastAsia="ru-RU"/>
    </w:rPr>
  </w:style>
  <w:style w:type="paragraph" w:customStyle="1" w:styleId="CharChar">
    <w:name w:val="Char Char"/>
    <w:basedOn w:val="a"/>
    <w:rsid w:val="00D31D0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customStyle="1" w:styleId="S2">
    <w:name w:val="S_Заголовок2_Приложение_Нумерованный"/>
    <w:basedOn w:val="S20"/>
    <w:rsid w:val="00224AE0"/>
    <w:pPr>
      <w:numPr>
        <w:ilvl w:val="1"/>
        <w:numId w:val="6"/>
      </w:numPr>
    </w:pPr>
  </w:style>
  <w:style w:type="paragraph" w:customStyle="1" w:styleId="S3">
    <w:name w:val="S_Заголовок3_Приложение_Нумерованный"/>
    <w:basedOn w:val="S2"/>
    <w:next w:val="S0"/>
    <w:rsid w:val="00224AE0"/>
    <w:pPr>
      <w:numPr>
        <w:ilvl w:val="2"/>
      </w:numPr>
    </w:pPr>
    <w:rPr>
      <w:snapToGrid w:val="0"/>
    </w:rPr>
  </w:style>
  <w:style w:type="paragraph" w:customStyle="1" w:styleId="S4">
    <w:name w:val="S_Заголовок4_Приложение_Нумерованный"/>
    <w:basedOn w:val="S3"/>
    <w:next w:val="S0"/>
    <w:rsid w:val="00224AE0"/>
    <w:pPr>
      <w:numPr>
        <w:ilvl w:val="3"/>
      </w:numPr>
    </w:pPr>
  </w:style>
  <w:style w:type="paragraph" w:customStyle="1" w:styleId="Table">
    <w:name w:val="Table"/>
    <w:basedOn w:val="af6"/>
    <w:rsid w:val="00CC1994"/>
    <w:pPr>
      <w:tabs>
        <w:tab w:val="left" w:pos="900"/>
        <w:tab w:val="left" w:pos="2880"/>
      </w:tabs>
      <w:spacing w:line="240" w:lineRule="atLeast"/>
      <w:jc w:val="both"/>
    </w:pPr>
    <w:rPr>
      <w:rFonts w:ascii="Arial" w:hAnsi="Arial"/>
      <w:sz w:val="20"/>
      <w:lang w:val="en-US" w:eastAsia="en-US"/>
    </w:rPr>
  </w:style>
  <w:style w:type="paragraph" w:customStyle="1" w:styleId="16">
    <w:name w:val="Абзац списка1"/>
    <w:basedOn w:val="a"/>
    <w:rsid w:val="00212E8A"/>
    <w:pPr>
      <w:widowControl w:val="0"/>
      <w:tabs>
        <w:tab w:val="left" w:pos="1690"/>
      </w:tabs>
      <w:spacing w:before="240"/>
      <w:ind w:left="720"/>
      <w:contextualSpacing/>
      <w:jc w:val="both"/>
    </w:pPr>
    <w:rPr>
      <w:rFonts w:eastAsia="Calibri"/>
    </w:rPr>
  </w:style>
  <w:style w:type="paragraph" w:customStyle="1" w:styleId="Style7">
    <w:name w:val="Style7"/>
    <w:basedOn w:val="a"/>
    <w:uiPriority w:val="99"/>
    <w:rsid w:val="0086717D"/>
    <w:pPr>
      <w:widowControl w:val="0"/>
      <w:autoSpaceDE w:val="0"/>
      <w:autoSpaceDN w:val="0"/>
      <w:adjustRightInd w:val="0"/>
      <w:jc w:val="center"/>
    </w:pPr>
  </w:style>
  <w:style w:type="character" w:customStyle="1" w:styleId="FontStyle46">
    <w:name w:val="Font Style46"/>
    <w:basedOn w:val="a0"/>
    <w:uiPriority w:val="99"/>
    <w:rsid w:val="0086717D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51">
    <w:name w:val="Font Style51"/>
    <w:basedOn w:val="a0"/>
    <w:uiPriority w:val="99"/>
    <w:rsid w:val="0086717D"/>
    <w:rPr>
      <w:rFonts w:ascii="Times New Roman" w:hAnsi="Times New Roman" w:cs="Times New Roman"/>
      <w:sz w:val="22"/>
      <w:szCs w:val="22"/>
    </w:rPr>
  </w:style>
  <w:style w:type="paragraph" w:customStyle="1" w:styleId="affff">
    <w:name w:val="Копия"/>
    <w:basedOn w:val="a"/>
    <w:rsid w:val="00251731"/>
    <w:rPr>
      <w:sz w:val="20"/>
      <w:szCs w:val="20"/>
    </w:rPr>
  </w:style>
  <w:style w:type="paragraph" w:customStyle="1" w:styleId="xl64">
    <w:name w:val="xl64"/>
    <w:basedOn w:val="a"/>
    <w:rsid w:val="002B2875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5">
    <w:name w:val="xl65"/>
    <w:basedOn w:val="a"/>
    <w:rsid w:val="002B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6">
    <w:name w:val="xl66"/>
    <w:basedOn w:val="a"/>
    <w:rsid w:val="002B2875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2B2875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8">
    <w:name w:val="xl68"/>
    <w:basedOn w:val="a"/>
    <w:rsid w:val="002B2875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9">
    <w:name w:val="xl69"/>
    <w:basedOn w:val="a"/>
    <w:rsid w:val="002B287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a"/>
    <w:rsid w:val="002B2875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customStyle="1" w:styleId="affff0">
    <w:name w:val="Основной текст_"/>
    <w:basedOn w:val="a0"/>
    <w:link w:val="17"/>
    <w:rsid w:val="00B12AF8"/>
    <w:rPr>
      <w:sz w:val="23"/>
      <w:szCs w:val="23"/>
      <w:shd w:val="clear" w:color="auto" w:fill="FFFFFF"/>
    </w:rPr>
  </w:style>
  <w:style w:type="paragraph" w:customStyle="1" w:styleId="17">
    <w:name w:val="Основной текст1"/>
    <w:basedOn w:val="a"/>
    <w:link w:val="affff0"/>
    <w:rsid w:val="00B12AF8"/>
    <w:pPr>
      <w:shd w:val="clear" w:color="auto" w:fill="FFFFFF"/>
      <w:spacing w:line="0" w:lineRule="atLeast"/>
      <w:ind w:hanging="340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khabibullin\Application%20Data\Microsoft\&#1064;&#1072;&#1073;&#1083;&#1086;&#1085;&#1099;\Standa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7C97-2A24-4608-A421-747DCF4F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Standart.dot</Template>
  <TotalTime>2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ДОБЫЧА И ИСПОЛЬЗОВАНИЕ ОПИ (ПЕСОК)</vt:lpstr>
    </vt:vector>
  </TitlesOfParts>
  <Company>ООО "РН-Информ"</Company>
  <LinksUpToDate>false</LinksUpToDate>
  <CharactersWithSpaces>7612</CharactersWithSpaces>
  <SharedDoc>false</SharedDoc>
  <HLinks>
    <vt:vector size="132" baseType="variant"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_Toc400540314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_Toc400540313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_Toc400540312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_Toc400540311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_Toc400540310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_Toc400540309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_Toc400540308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_Toc400540307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_Toc400540306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_Toc400540305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_Toc400540304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_Toc400540303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_Toc400540302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_Toc400540301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_Toc400540300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_Toc400540299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_Toc400540298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_Toc400540297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_Toc400540296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_Toc400540295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_Toc400540294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_Toc400540293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ДОБЫЧА И ИСПОЛЬЗОВАНИЕ ОПИ (ПЕСОК)</dc:title>
  <dc:creator>nv_andrianova@rn-inform.ru</dc:creator>
  <cp:keywords>ОПИ; Песок</cp:keywords>
  <cp:lastModifiedBy>kvvinogradov</cp:lastModifiedBy>
  <cp:revision>3</cp:revision>
  <cp:lastPrinted>2017-10-03T07:03:00Z</cp:lastPrinted>
  <dcterms:created xsi:type="dcterms:W3CDTF">2018-08-23T01:46:00Z</dcterms:created>
  <dcterms:modified xsi:type="dcterms:W3CDTF">2018-08-23T01:48:00Z</dcterms:modified>
  <cp:category>Услуги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Номер документа</vt:lpwstr>
  </property>
  <property fmtid="{D5CDD505-2E9C-101B-9397-08002B2CF9AE}" pid="3" name="Версия">
    <vt:lpwstr>1.0</vt:lpwstr>
  </property>
  <property fmtid="{D5CDD505-2E9C-101B-9397-08002B2CF9AE}" pid="4" name="Автор">
    <vt:lpwstr>Бойко Руслан</vt:lpwstr>
  </property>
  <property fmtid="{D5CDD505-2E9C-101B-9397-08002B2CF9AE}" pid="5" name="_NewReviewCycle">
    <vt:lpwstr/>
  </property>
  <property fmtid="{D5CDD505-2E9C-101B-9397-08002B2CF9AE}" pid="6" name="Статус проектного документа">
    <vt:lpwstr>Внешнее согласование</vt:lpwstr>
  </property>
  <property fmtid="{D5CDD505-2E9C-101B-9397-08002B2CF9AE}" pid="7" name="БК">
    <vt:lpwstr/>
  </property>
  <property fmtid="{D5CDD505-2E9C-101B-9397-08002B2CF9AE}" pid="8" name="Order">
    <vt:lpwstr>1200.00000000000</vt:lpwstr>
  </property>
  <property fmtid="{D5CDD505-2E9C-101B-9397-08002B2CF9AE}" pid="9" name="ContentType">
    <vt:lpwstr>Проектный документ</vt:lpwstr>
  </property>
  <property fmtid="{D5CDD505-2E9C-101B-9397-08002B2CF9AE}" pid="10" name="Тип проектного документа">
    <vt:lpwstr>22</vt:lpwstr>
  </property>
  <property fmtid="{D5CDD505-2E9C-101B-9397-08002B2CF9AE}" pid="11" name="Сценарий компоненты">
    <vt:lpwstr>72</vt:lpwstr>
  </property>
  <property fmtid="{D5CDD505-2E9C-101B-9397-08002B2CF9AE}" pid="12" name="Номер проектного документа">
    <vt:lpwstr/>
  </property>
</Properties>
</file>